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706" w:rsidRDefault="00A55706" w:rsidP="00A55706">
      <w:pPr>
        <w:pStyle w:val="NormalWeb"/>
        <w:shd w:val="clear" w:color="auto" w:fill="FFFFFF"/>
        <w:spacing w:before="129" w:beforeAutospacing="0" w:after="129" w:afterAutospacing="0" w:line="258" w:lineRule="atLeast"/>
        <w:rPr>
          <w:rFonts w:ascii="Verdana" w:hAnsi="Verdana"/>
          <w:color w:val="242B2D"/>
          <w:sz w:val="15"/>
          <w:szCs w:val="15"/>
        </w:rPr>
      </w:pPr>
      <w:r>
        <w:rPr>
          <w:rFonts w:ascii="Verdana" w:hAnsi="Verdana"/>
          <w:color w:val="242B2D"/>
          <w:sz w:val="15"/>
          <w:szCs w:val="15"/>
        </w:rPr>
        <w:t xml:space="preserve">With the face detection API included within Core Image in the </w:t>
      </w:r>
      <w:proofErr w:type="spellStart"/>
      <w:r>
        <w:rPr>
          <w:rFonts w:ascii="Verdana" w:hAnsi="Verdana"/>
          <w:color w:val="242B2D"/>
          <w:sz w:val="15"/>
          <w:szCs w:val="15"/>
        </w:rPr>
        <w:t>iOS</w:t>
      </w:r>
      <w:proofErr w:type="spellEnd"/>
      <w:r>
        <w:rPr>
          <w:rFonts w:ascii="Verdana" w:hAnsi="Verdana"/>
          <w:color w:val="242B2D"/>
          <w:sz w:val="15"/>
          <w:szCs w:val="15"/>
        </w:rPr>
        <w:t xml:space="preserve"> 5 SDK facial recognition is now dead simple on devices running </w:t>
      </w:r>
      <w:proofErr w:type="spellStart"/>
      <w:r>
        <w:rPr>
          <w:rFonts w:ascii="Verdana" w:hAnsi="Verdana"/>
          <w:color w:val="242B2D"/>
          <w:sz w:val="15"/>
          <w:szCs w:val="15"/>
        </w:rPr>
        <w:t>iOS</w:t>
      </w:r>
      <w:proofErr w:type="spellEnd"/>
      <w:r>
        <w:rPr>
          <w:rFonts w:ascii="Verdana" w:hAnsi="Verdana"/>
          <w:color w:val="242B2D"/>
          <w:sz w:val="15"/>
          <w:szCs w:val="15"/>
        </w:rPr>
        <w:t xml:space="preserve"> 5, and it works extremely well.</w:t>
      </w:r>
    </w:p>
    <w:p w:rsidR="00A55706" w:rsidRDefault="00A55706" w:rsidP="00A55706">
      <w:pPr>
        <w:pStyle w:val="NormalWeb"/>
        <w:shd w:val="clear" w:color="auto" w:fill="FFFFFF"/>
        <w:spacing w:before="129" w:beforeAutospacing="0" w:after="129" w:afterAutospacing="0" w:line="258" w:lineRule="atLeast"/>
        <w:rPr>
          <w:rFonts w:ascii="Verdana" w:hAnsi="Verdana"/>
          <w:color w:val="242B2D"/>
          <w:sz w:val="15"/>
          <w:szCs w:val="15"/>
        </w:rPr>
      </w:pPr>
      <w:r>
        <w:rPr>
          <w:rFonts w:ascii="Verdana" w:hAnsi="Verdana"/>
          <w:color w:val="242B2D"/>
          <w:sz w:val="15"/>
          <w:szCs w:val="15"/>
        </w:rPr>
        <w:t>Using this new API you can quickly detect the size of the face along with the locations of the mouth and nose.  As illustrated in this image:</w:t>
      </w:r>
    </w:p>
    <w:p w:rsidR="00A55706" w:rsidRDefault="00A55706" w:rsidP="00A55706">
      <w:pPr>
        <w:pStyle w:val="NormalWeb"/>
        <w:shd w:val="clear" w:color="auto" w:fill="FFFFFF"/>
        <w:spacing w:before="0" w:beforeAutospacing="0" w:after="0" w:afterAutospacing="0" w:line="258" w:lineRule="atLeast"/>
        <w:rPr>
          <w:rFonts w:ascii="Verdana" w:hAnsi="Verdana"/>
          <w:color w:val="242B2D"/>
          <w:sz w:val="15"/>
          <w:szCs w:val="15"/>
        </w:rPr>
      </w:pPr>
      <w:r>
        <w:rPr>
          <w:rFonts w:ascii="Arial" w:hAnsi="Arial" w:cs="Arial"/>
          <w:noProof/>
          <w:color w:val="687B82"/>
          <w:sz w:val="15"/>
          <w:szCs w:val="15"/>
        </w:rPr>
        <w:drawing>
          <wp:inline distT="0" distB="0" distL="0" distR="0">
            <wp:extent cx="3050540" cy="2245360"/>
            <wp:effectExtent l="19050" t="0" r="0" b="2540"/>
            <wp:docPr id="1" name="Picture 1" descr="http://maniacdev.com/wp-content/uploads/2011/11/Screen-shot-2011-11-02-at-2.15.29-PM.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niacdev.com/wp-content/uploads/2011/11/Screen-shot-2011-11-02-at-2.15.29-PM.png">
                      <a:hlinkClick r:id="rId5"/>
                    </pic:cNvPr>
                    <pic:cNvPicPr>
                      <a:picLocks noChangeAspect="1" noChangeArrowheads="1"/>
                    </pic:cNvPicPr>
                  </pic:nvPicPr>
                  <pic:blipFill>
                    <a:blip r:embed="rId6"/>
                    <a:srcRect/>
                    <a:stretch>
                      <a:fillRect/>
                    </a:stretch>
                  </pic:blipFill>
                  <pic:spPr bwMode="auto">
                    <a:xfrm>
                      <a:off x="0" y="0"/>
                      <a:ext cx="3050540" cy="2245360"/>
                    </a:xfrm>
                    <a:prstGeom prst="rect">
                      <a:avLst/>
                    </a:prstGeom>
                    <a:noFill/>
                    <a:ln w="9525">
                      <a:noFill/>
                      <a:miter lim="800000"/>
                      <a:headEnd/>
                      <a:tailEnd/>
                    </a:ln>
                  </pic:spPr>
                </pic:pic>
              </a:graphicData>
            </a:graphic>
          </wp:inline>
        </w:drawing>
      </w:r>
    </w:p>
    <w:p w:rsidR="00A55706" w:rsidRDefault="00A55706" w:rsidP="00A55706">
      <w:pPr>
        <w:pStyle w:val="NormalWeb"/>
        <w:shd w:val="clear" w:color="auto" w:fill="FFFFFF"/>
        <w:spacing w:before="129" w:beforeAutospacing="0" w:after="129" w:afterAutospacing="0" w:line="258" w:lineRule="atLeast"/>
        <w:rPr>
          <w:rFonts w:ascii="Verdana" w:hAnsi="Verdana"/>
          <w:color w:val="242B2D"/>
          <w:sz w:val="15"/>
          <w:szCs w:val="15"/>
        </w:rPr>
      </w:pPr>
      <w:r>
        <w:rPr>
          <w:rFonts w:ascii="Verdana" w:hAnsi="Verdana"/>
          <w:color w:val="242B2D"/>
          <w:sz w:val="15"/>
          <w:szCs w:val="15"/>
        </w:rPr>
        <w:t xml:space="preserve">No more need to roll your own code or use a framework such as </w:t>
      </w:r>
      <w:proofErr w:type="spellStart"/>
      <w:r>
        <w:rPr>
          <w:rFonts w:ascii="Verdana" w:hAnsi="Verdana"/>
          <w:color w:val="242B2D"/>
          <w:sz w:val="15"/>
          <w:szCs w:val="15"/>
        </w:rPr>
        <w:t>OpenCV</w:t>
      </w:r>
      <w:proofErr w:type="spellEnd"/>
      <w:r>
        <w:rPr>
          <w:rFonts w:ascii="Verdana" w:hAnsi="Verdana"/>
          <w:color w:val="242B2D"/>
          <w:sz w:val="15"/>
          <w:szCs w:val="15"/>
        </w:rPr>
        <w:t xml:space="preserve"> for most face recognition needs.</w:t>
      </w:r>
    </w:p>
    <w:p w:rsidR="00A55706" w:rsidRDefault="00A55706" w:rsidP="00A55706">
      <w:pPr>
        <w:pStyle w:val="NormalWeb"/>
        <w:shd w:val="clear" w:color="auto" w:fill="FFFFFF"/>
        <w:spacing w:before="129" w:beforeAutospacing="0" w:after="129" w:afterAutospacing="0" w:line="258" w:lineRule="atLeast"/>
        <w:rPr>
          <w:rFonts w:ascii="Verdana" w:hAnsi="Verdana"/>
          <w:color w:val="242B2D"/>
          <w:sz w:val="15"/>
          <w:szCs w:val="15"/>
        </w:rPr>
      </w:pPr>
      <w:r>
        <w:rPr>
          <w:rFonts w:ascii="Verdana" w:hAnsi="Verdana"/>
          <w:color w:val="242B2D"/>
          <w:sz w:val="15"/>
          <w:szCs w:val="15"/>
        </w:rPr>
        <w:t>With adjustable levels of accuracy the face recognition API can be used in situations demanding high accuracy or high speed (such as when working with live video).</w:t>
      </w:r>
    </w:p>
    <w:p w:rsidR="00F904B0" w:rsidRDefault="00F904B0"/>
    <w:p w:rsidR="00A55706" w:rsidRPr="00A55706" w:rsidRDefault="00A55706" w:rsidP="00A55706">
      <w:pPr>
        <w:spacing w:before="215" w:after="215" w:line="258" w:lineRule="atLeast"/>
        <w:textAlignment w:val="top"/>
        <w:outlineLvl w:val="3"/>
        <w:rPr>
          <w:rFonts w:ascii="Arial" w:eastAsia="Times New Roman" w:hAnsi="Arial" w:cs="Arial"/>
          <w:b/>
          <w:bCs/>
          <w:color w:val="242B2D"/>
          <w:sz w:val="17"/>
          <w:szCs w:val="17"/>
        </w:rPr>
      </w:pPr>
      <w:r w:rsidRPr="00A55706">
        <w:rPr>
          <w:rFonts w:ascii="Arial" w:eastAsia="Times New Roman" w:hAnsi="Arial" w:cs="Arial"/>
          <w:b/>
          <w:bCs/>
          <w:color w:val="242B2D"/>
          <w:sz w:val="17"/>
          <w:szCs w:val="17"/>
        </w:rPr>
        <w:t xml:space="preserve">1) Set </w:t>
      </w:r>
      <w:proofErr w:type="gramStart"/>
      <w:r w:rsidRPr="00A55706">
        <w:rPr>
          <w:rFonts w:ascii="Arial" w:eastAsia="Times New Roman" w:hAnsi="Arial" w:cs="Arial"/>
          <w:b/>
          <w:bCs/>
          <w:color w:val="242B2D"/>
          <w:sz w:val="17"/>
          <w:szCs w:val="17"/>
        </w:rPr>
        <w:t>Up</w:t>
      </w:r>
      <w:proofErr w:type="gramEnd"/>
      <w:r w:rsidRPr="00A55706">
        <w:rPr>
          <w:rFonts w:ascii="Arial" w:eastAsia="Times New Roman" w:hAnsi="Arial" w:cs="Arial"/>
          <w:b/>
          <w:bCs/>
          <w:color w:val="242B2D"/>
          <w:sz w:val="17"/>
          <w:szCs w:val="17"/>
        </w:rPr>
        <w:t xml:space="preserve"> The Project</w:t>
      </w:r>
    </w:p>
    <w:p w:rsidR="00A55706" w:rsidRPr="00A55706" w:rsidRDefault="00A55706" w:rsidP="00A55706">
      <w:pPr>
        <w:spacing w:before="129" w:after="129" w:line="258" w:lineRule="atLeast"/>
        <w:textAlignment w:val="top"/>
        <w:rPr>
          <w:rFonts w:ascii="Verdana" w:eastAsia="Times New Roman" w:hAnsi="Verdana" w:cs="Arial"/>
          <w:color w:val="242B2D"/>
          <w:sz w:val="15"/>
          <w:szCs w:val="15"/>
        </w:rPr>
      </w:pPr>
      <w:proofErr w:type="gramStart"/>
      <w:r w:rsidRPr="00A55706">
        <w:rPr>
          <w:rFonts w:ascii="Verdana" w:eastAsia="Times New Roman" w:hAnsi="Verdana" w:cs="Arial"/>
          <w:color w:val="242B2D"/>
          <w:sz w:val="15"/>
          <w:szCs w:val="15"/>
        </w:rPr>
        <w:t>a</w:t>
      </w:r>
      <w:proofErr w:type="gramEnd"/>
      <w:r w:rsidRPr="00A55706">
        <w:rPr>
          <w:rFonts w:ascii="Verdana" w:eastAsia="Times New Roman" w:hAnsi="Verdana" w:cs="Arial"/>
          <w:color w:val="242B2D"/>
          <w:sz w:val="15"/>
          <w:szCs w:val="15"/>
        </w:rPr>
        <w:t xml:space="preserve">) Create a Single View Application, I named mine </w:t>
      </w:r>
      <w:proofErr w:type="spellStart"/>
      <w:r w:rsidRPr="00A55706">
        <w:rPr>
          <w:rFonts w:ascii="Verdana" w:eastAsia="Times New Roman" w:hAnsi="Verdana" w:cs="Arial"/>
          <w:color w:val="242B2D"/>
          <w:sz w:val="15"/>
          <w:szCs w:val="15"/>
        </w:rPr>
        <w:t>FaceDetectionExample</w:t>
      </w:r>
      <w:proofErr w:type="spellEnd"/>
      <w:r w:rsidRPr="00A55706">
        <w:rPr>
          <w:rFonts w:ascii="Verdana" w:eastAsia="Times New Roman" w:hAnsi="Verdana" w:cs="Arial"/>
          <w:color w:val="242B2D"/>
          <w:sz w:val="15"/>
          <w:szCs w:val="15"/>
        </w:rPr>
        <w:t>.</w:t>
      </w:r>
    </w:p>
    <w:p w:rsidR="00A55706" w:rsidRPr="00A55706" w:rsidRDefault="00A55706" w:rsidP="00A55706">
      <w:pPr>
        <w:spacing w:before="129" w:after="129" w:line="258" w:lineRule="atLeast"/>
        <w:textAlignment w:val="top"/>
        <w:rPr>
          <w:rFonts w:ascii="Verdana" w:eastAsia="Times New Roman" w:hAnsi="Verdana" w:cs="Arial"/>
          <w:color w:val="242B2D"/>
          <w:sz w:val="15"/>
          <w:szCs w:val="15"/>
        </w:rPr>
      </w:pPr>
      <w:r w:rsidRPr="00A55706">
        <w:rPr>
          <w:rFonts w:ascii="Verdana" w:eastAsia="Times New Roman" w:hAnsi="Verdana" w:cs="Arial"/>
          <w:color w:val="242B2D"/>
          <w:sz w:val="15"/>
          <w:szCs w:val="15"/>
        </w:rPr>
        <w:t>b) Include the</w:t>
      </w:r>
      <w:r w:rsidRPr="00A55706">
        <w:rPr>
          <w:rFonts w:ascii="Verdana" w:eastAsia="Times New Roman" w:hAnsi="Verdana" w:cs="Arial"/>
          <w:color w:val="242B2D"/>
          <w:sz w:val="15"/>
        </w:rPr>
        <w:t> </w:t>
      </w:r>
      <w:proofErr w:type="spellStart"/>
      <w:r w:rsidRPr="00A55706">
        <w:rPr>
          <w:rFonts w:ascii="Verdana" w:eastAsia="Times New Roman" w:hAnsi="Verdana" w:cs="Arial"/>
          <w:b/>
          <w:bCs/>
          <w:color w:val="242B2D"/>
          <w:sz w:val="15"/>
        </w:rPr>
        <w:t>QuartzCore</w:t>
      </w:r>
      <w:proofErr w:type="spellEnd"/>
      <w:r w:rsidRPr="00A55706">
        <w:rPr>
          <w:rFonts w:ascii="Verdana" w:eastAsia="Times New Roman" w:hAnsi="Verdana" w:cs="Arial"/>
          <w:color w:val="242B2D"/>
          <w:sz w:val="15"/>
        </w:rPr>
        <w:t> </w:t>
      </w:r>
      <w:r w:rsidRPr="00A55706">
        <w:rPr>
          <w:rFonts w:ascii="Verdana" w:eastAsia="Times New Roman" w:hAnsi="Verdana" w:cs="Arial"/>
          <w:color w:val="242B2D"/>
          <w:sz w:val="15"/>
          <w:szCs w:val="15"/>
        </w:rPr>
        <w:t>and</w:t>
      </w:r>
      <w:r w:rsidRPr="00A55706">
        <w:rPr>
          <w:rFonts w:ascii="Verdana" w:eastAsia="Times New Roman" w:hAnsi="Verdana" w:cs="Arial"/>
          <w:color w:val="242B2D"/>
          <w:sz w:val="15"/>
        </w:rPr>
        <w:t> </w:t>
      </w:r>
      <w:proofErr w:type="spellStart"/>
      <w:r w:rsidRPr="00A55706">
        <w:rPr>
          <w:rFonts w:ascii="Verdana" w:eastAsia="Times New Roman" w:hAnsi="Verdana" w:cs="Arial"/>
          <w:b/>
          <w:bCs/>
          <w:color w:val="242B2D"/>
          <w:sz w:val="15"/>
        </w:rPr>
        <w:t>CoreImage</w:t>
      </w:r>
      <w:proofErr w:type="spellEnd"/>
      <w:r w:rsidRPr="00A55706">
        <w:rPr>
          <w:rFonts w:ascii="Verdana" w:eastAsia="Times New Roman" w:hAnsi="Verdana" w:cs="Arial"/>
          <w:color w:val="242B2D"/>
          <w:sz w:val="15"/>
        </w:rPr>
        <w:t> </w:t>
      </w:r>
      <w:r w:rsidRPr="00A55706">
        <w:rPr>
          <w:rFonts w:ascii="Verdana" w:eastAsia="Times New Roman" w:hAnsi="Verdana" w:cs="Arial"/>
          <w:color w:val="242B2D"/>
          <w:sz w:val="15"/>
          <w:szCs w:val="15"/>
        </w:rPr>
        <w:t>frameworks within the project.</w:t>
      </w:r>
    </w:p>
    <w:p w:rsidR="00A55706" w:rsidRPr="00A55706" w:rsidRDefault="00A55706" w:rsidP="00A55706">
      <w:pPr>
        <w:spacing w:before="129" w:after="129" w:line="258" w:lineRule="atLeast"/>
        <w:textAlignment w:val="top"/>
        <w:rPr>
          <w:rFonts w:ascii="Verdana" w:eastAsia="Times New Roman" w:hAnsi="Verdana" w:cs="Arial"/>
          <w:color w:val="242B2D"/>
          <w:sz w:val="15"/>
          <w:szCs w:val="15"/>
        </w:rPr>
      </w:pPr>
      <w:r w:rsidRPr="00A55706">
        <w:rPr>
          <w:rFonts w:ascii="Verdana" w:eastAsia="Times New Roman" w:hAnsi="Verdana" w:cs="Arial"/>
          <w:color w:val="242B2D"/>
          <w:sz w:val="15"/>
          <w:szCs w:val="15"/>
        </w:rPr>
        <w:t>c) Drag the facedetectionpic.jpg file into the project.</w:t>
      </w:r>
    </w:p>
    <w:p w:rsidR="00A55706" w:rsidRPr="00A55706" w:rsidRDefault="00A55706" w:rsidP="00A55706">
      <w:pPr>
        <w:spacing w:before="215" w:after="215" w:line="258" w:lineRule="atLeast"/>
        <w:textAlignment w:val="top"/>
        <w:outlineLvl w:val="3"/>
        <w:rPr>
          <w:rFonts w:ascii="Arial" w:eastAsia="Times New Roman" w:hAnsi="Arial" w:cs="Arial"/>
          <w:b/>
          <w:bCs/>
          <w:color w:val="242B2D"/>
          <w:sz w:val="17"/>
          <w:szCs w:val="17"/>
        </w:rPr>
      </w:pPr>
      <w:r w:rsidRPr="00A55706">
        <w:rPr>
          <w:rFonts w:ascii="Arial" w:eastAsia="Times New Roman" w:hAnsi="Arial" w:cs="Arial"/>
          <w:b/>
          <w:bCs/>
          <w:color w:val="242B2D"/>
          <w:sz w:val="17"/>
          <w:szCs w:val="17"/>
        </w:rPr>
        <w:t xml:space="preserve">2) Import </w:t>
      </w:r>
      <w:proofErr w:type="gramStart"/>
      <w:r w:rsidRPr="00A55706">
        <w:rPr>
          <w:rFonts w:ascii="Arial" w:eastAsia="Times New Roman" w:hAnsi="Arial" w:cs="Arial"/>
          <w:b/>
          <w:bCs/>
          <w:color w:val="242B2D"/>
          <w:sz w:val="17"/>
          <w:szCs w:val="17"/>
        </w:rPr>
        <w:t>The</w:t>
      </w:r>
      <w:proofErr w:type="gramEnd"/>
      <w:r w:rsidRPr="00A55706">
        <w:rPr>
          <w:rFonts w:ascii="Arial" w:eastAsia="Times New Roman" w:hAnsi="Arial" w:cs="Arial"/>
          <w:b/>
          <w:bCs/>
          <w:color w:val="242B2D"/>
          <w:sz w:val="17"/>
          <w:szCs w:val="17"/>
        </w:rPr>
        <w:t xml:space="preserve"> Frameworks And Draw The Image</w:t>
      </w:r>
    </w:p>
    <w:p w:rsidR="00A55706" w:rsidRPr="00A55706" w:rsidRDefault="00A55706" w:rsidP="00A55706">
      <w:pPr>
        <w:spacing w:before="129" w:after="129" w:line="258" w:lineRule="atLeast"/>
        <w:textAlignment w:val="top"/>
        <w:rPr>
          <w:rFonts w:ascii="Verdana" w:eastAsia="Times New Roman" w:hAnsi="Verdana" w:cs="Arial"/>
          <w:color w:val="242B2D"/>
          <w:sz w:val="15"/>
          <w:szCs w:val="15"/>
        </w:rPr>
      </w:pPr>
      <w:r w:rsidRPr="00A55706">
        <w:rPr>
          <w:rFonts w:ascii="Verdana" w:eastAsia="Times New Roman" w:hAnsi="Verdana" w:cs="Arial"/>
          <w:color w:val="242B2D"/>
          <w:sz w:val="15"/>
          <w:szCs w:val="15"/>
        </w:rPr>
        <w:t xml:space="preserve">a) Import the Quartz and Core Image frameworks into the </w:t>
      </w:r>
      <w:proofErr w:type="spellStart"/>
      <w:r w:rsidRPr="00A55706">
        <w:rPr>
          <w:rFonts w:ascii="Verdana" w:eastAsia="Times New Roman" w:hAnsi="Verdana" w:cs="Arial"/>
          <w:color w:val="242B2D"/>
          <w:sz w:val="15"/>
          <w:szCs w:val="15"/>
        </w:rPr>
        <w:t>AppDelegate.m</w:t>
      </w:r>
      <w:proofErr w:type="spellEnd"/>
      <w:r w:rsidRPr="00A55706">
        <w:rPr>
          <w:rFonts w:ascii="Verdana" w:eastAsia="Times New Roman" w:hAnsi="Verdana" w:cs="Arial"/>
          <w:color w:val="242B2D"/>
          <w:sz w:val="15"/>
          <w:szCs w:val="15"/>
        </w:rPr>
        <w:t xml:space="preserve"> file.</w:t>
      </w:r>
    </w:p>
    <w:p w:rsidR="00A55706" w:rsidRPr="00A55706" w:rsidRDefault="00A55706" w:rsidP="00A55706">
      <w:pPr>
        <w:shd w:val="clear" w:color="auto" w:fill="F1F1F1"/>
        <w:spacing w:after="107" w:line="336" w:lineRule="atLeast"/>
        <w:textAlignment w:val="top"/>
        <w:rPr>
          <w:rFonts w:ascii="Lucida Console" w:eastAsia="Times New Roman" w:hAnsi="Lucida Console" w:cs="Arial"/>
          <w:color w:val="000000"/>
          <w:sz w:val="14"/>
          <w:szCs w:val="14"/>
        </w:rPr>
      </w:pPr>
      <w:r w:rsidRPr="00A55706">
        <w:rPr>
          <w:rFonts w:ascii="Lucida Console" w:eastAsia="Times New Roman" w:hAnsi="Lucida Console" w:cs="Arial"/>
          <w:i/>
          <w:iCs/>
          <w:color w:val="406040"/>
          <w:sz w:val="14"/>
        </w:rPr>
        <w:t>#import &lt;</w:t>
      </w:r>
      <w:proofErr w:type="spellStart"/>
      <w:r w:rsidRPr="00A55706">
        <w:rPr>
          <w:rFonts w:ascii="Lucida Console" w:eastAsia="Times New Roman" w:hAnsi="Lucida Console" w:cs="Arial"/>
          <w:i/>
          <w:iCs/>
          <w:color w:val="406040"/>
          <w:sz w:val="14"/>
        </w:rPr>
        <w:t>CoreImage</w:t>
      </w:r>
      <w:proofErr w:type="spellEnd"/>
      <w:r w:rsidRPr="00A55706">
        <w:rPr>
          <w:rFonts w:ascii="Lucida Console" w:eastAsia="Times New Roman" w:hAnsi="Lucida Console" w:cs="Arial"/>
          <w:i/>
          <w:iCs/>
          <w:color w:val="406040"/>
          <w:sz w:val="14"/>
        </w:rPr>
        <w:t>/</w:t>
      </w:r>
      <w:proofErr w:type="spellStart"/>
      <w:r w:rsidRPr="00A55706">
        <w:rPr>
          <w:rFonts w:ascii="Lucida Console" w:eastAsia="Times New Roman" w:hAnsi="Lucida Console" w:cs="Arial"/>
          <w:i/>
          <w:iCs/>
          <w:color w:val="406040"/>
          <w:sz w:val="14"/>
        </w:rPr>
        <w:t>CoreImage.h</w:t>
      </w:r>
      <w:proofErr w:type="spellEnd"/>
      <w:r w:rsidRPr="00A55706">
        <w:rPr>
          <w:rFonts w:ascii="Lucida Console" w:eastAsia="Times New Roman" w:hAnsi="Lucida Console" w:cs="Arial"/>
          <w:i/>
          <w:iCs/>
          <w:color w:val="406040"/>
          <w:sz w:val="14"/>
        </w:rPr>
        <w:t>&gt;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#import &lt;</w:t>
      </w:r>
      <w:proofErr w:type="spellStart"/>
      <w:r w:rsidRPr="00A55706">
        <w:rPr>
          <w:rFonts w:ascii="Lucida Console" w:eastAsia="Times New Roman" w:hAnsi="Lucida Console" w:cs="Arial"/>
          <w:i/>
          <w:iCs/>
          <w:color w:val="406040"/>
          <w:sz w:val="14"/>
        </w:rPr>
        <w:t>QuartzCore</w:t>
      </w:r>
      <w:proofErr w:type="spellEnd"/>
      <w:r w:rsidRPr="00A55706">
        <w:rPr>
          <w:rFonts w:ascii="Lucida Console" w:eastAsia="Times New Roman" w:hAnsi="Lucida Console" w:cs="Arial"/>
          <w:i/>
          <w:iCs/>
          <w:color w:val="406040"/>
          <w:sz w:val="14"/>
        </w:rPr>
        <w:t>/</w:t>
      </w:r>
      <w:proofErr w:type="spellStart"/>
      <w:r w:rsidRPr="00A55706">
        <w:rPr>
          <w:rFonts w:ascii="Lucida Console" w:eastAsia="Times New Roman" w:hAnsi="Lucida Console" w:cs="Arial"/>
          <w:i/>
          <w:iCs/>
          <w:color w:val="406040"/>
          <w:sz w:val="14"/>
        </w:rPr>
        <w:t>QuartzCore.h</w:t>
      </w:r>
      <w:proofErr w:type="spellEnd"/>
      <w:r w:rsidRPr="00A55706">
        <w:rPr>
          <w:rFonts w:ascii="Lucida Console" w:eastAsia="Times New Roman" w:hAnsi="Lucida Console" w:cs="Arial"/>
          <w:i/>
          <w:iCs/>
          <w:color w:val="406040"/>
          <w:sz w:val="14"/>
        </w:rPr>
        <w:t>&gt;</w:t>
      </w:r>
    </w:p>
    <w:p w:rsidR="00A55706" w:rsidRPr="00A55706" w:rsidRDefault="00A55706" w:rsidP="00A55706">
      <w:pPr>
        <w:spacing w:before="129" w:after="129" w:line="258" w:lineRule="atLeast"/>
        <w:textAlignment w:val="top"/>
        <w:rPr>
          <w:rFonts w:ascii="Verdana" w:eastAsia="Times New Roman" w:hAnsi="Verdana" w:cs="Arial"/>
          <w:color w:val="242B2D"/>
          <w:sz w:val="15"/>
          <w:szCs w:val="15"/>
        </w:rPr>
      </w:pPr>
      <w:r w:rsidRPr="00A55706">
        <w:rPr>
          <w:rFonts w:ascii="Verdana" w:eastAsia="Times New Roman" w:hAnsi="Verdana" w:cs="Arial"/>
          <w:color w:val="242B2D"/>
          <w:sz w:val="15"/>
          <w:szCs w:val="15"/>
        </w:rPr>
        <w:t xml:space="preserve">b) Add the following method to draw the image onto the screen. I placed the </w:t>
      </w:r>
      <w:proofErr w:type="spellStart"/>
      <w:r w:rsidRPr="00A55706">
        <w:rPr>
          <w:rFonts w:ascii="Verdana" w:eastAsia="Times New Roman" w:hAnsi="Verdana" w:cs="Arial"/>
          <w:color w:val="242B2D"/>
          <w:sz w:val="15"/>
          <w:szCs w:val="15"/>
        </w:rPr>
        <w:t>faceDetector</w:t>
      </w:r>
      <w:proofErr w:type="spellEnd"/>
      <w:r w:rsidRPr="00A55706">
        <w:rPr>
          <w:rFonts w:ascii="Verdana" w:eastAsia="Times New Roman" w:hAnsi="Verdana" w:cs="Arial"/>
          <w:color w:val="242B2D"/>
          <w:sz w:val="15"/>
          <w:szCs w:val="15"/>
        </w:rPr>
        <w:t xml:space="preserve">, and </w:t>
      </w:r>
      <w:proofErr w:type="spellStart"/>
      <w:r w:rsidRPr="00A55706">
        <w:rPr>
          <w:rFonts w:ascii="Verdana" w:eastAsia="Times New Roman" w:hAnsi="Verdana" w:cs="Arial"/>
          <w:color w:val="242B2D"/>
          <w:sz w:val="15"/>
          <w:szCs w:val="15"/>
        </w:rPr>
        <w:t>markFaces</w:t>
      </w:r>
      <w:proofErr w:type="spellEnd"/>
      <w:r w:rsidRPr="00A55706">
        <w:rPr>
          <w:rFonts w:ascii="Verdana" w:eastAsia="Times New Roman" w:hAnsi="Verdana" w:cs="Arial"/>
          <w:color w:val="242B2D"/>
          <w:sz w:val="15"/>
          <w:szCs w:val="15"/>
        </w:rPr>
        <w:t xml:space="preserve"> methods above the </w:t>
      </w:r>
      <w:proofErr w:type="spellStart"/>
      <w:r w:rsidRPr="00A55706">
        <w:rPr>
          <w:rFonts w:ascii="Verdana" w:eastAsia="Times New Roman" w:hAnsi="Verdana" w:cs="Arial"/>
          <w:color w:val="242B2D"/>
          <w:sz w:val="15"/>
          <w:szCs w:val="15"/>
        </w:rPr>
        <w:t>application</w:t>
      </w:r>
      <w:proofErr w:type="gramStart"/>
      <w:r w:rsidRPr="00A55706">
        <w:rPr>
          <w:rFonts w:ascii="Verdana" w:eastAsia="Times New Roman" w:hAnsi="Verdana" w:cs="Arial"/>
          <w:color w:val="242B2D"/>
          <w:sz w:val="15"/>
          <w:szCs w:val="15"/>
        </w:rPr>
        <w:t>:didFinishLaunching</w:t>
      </w:r>
      <w:proofErr w:type="spellEnd"/>
      <w:proofErr w:type="gramEnd"/>
      <w:r w:rsidRPr="00A55706">
        <w:rPr>
          <w:rFonts w:ascii="Verdana" w:eastAsia="Times New Roman" w:hAnsi="Verdana" w:cs="Arial"/>
          <w:color w:val="242B2D"/>
          <w:sz w:val="15"/>
          <w:szCs w:val="15"/>
        </w:rPr>
        <w:t>: method.</w:t>
      </w:r>
    </w:p>
    <w:p w:rsidR="00A55706" w:rsidRPr="00A55706" w:rsidRDefault="00A55706" w:rsidP="00A55706">
      <w:pPr>
        <w:shd w:val="clear" w:color="auto" w:fill="F1F1F1"/>
        <w:spacing w:after="107" w:line="336" w:lineRule="atLeast"/>
        <w:textAlignment w:val="top"/>
        <w:rPr>
          <w:rFonts w:ascii="Lucida Console" w:eastAsia="Times New Roman" w:hAnsi="Lucida Console" w:cs="Arial"/>
          <w:color w:val="000000"/>
          <w:sz w:val="14"/>
          <w:szCs w:val="14"/>
        </w:rPr>
      </w:pPr>
      <w:r w:rsidRPr="00A55706">
        <w:rPr>
          <w:rFonts w:ascii="Lucida Console" w:eastAsia="Times New Roman" w:hAnsi="Lucida Console" w:cs="Arial"/>
          <w:color w:val="000000"/>
          <w:sz w:val="14"/>
        </w:rPr>
        <w:t>-(</w:t>
      </w:r>
      <w:r w:rsidRPr="00A55706">
        <w:rPr>
          <w:rFonts w:ascii="Lucida Console" w:eastAsia="Times New Roman" w:hAnsi="Lucida Console" w:cs="Arial"/>
          <w:color w:val="008080"/>
          <w:sz w:val="14"/>
        </w:rPr>
        <w:t>void</w:t>
      </w:r>
      <w:r w:rsidRPr="00A55706">
        <w:rPr>
          <w:rFonts w:ascii="Lucida Console" w:eastAsia="Times New Roman" w:hAnsi="Lucida Console" w:cs="Arial"/>
          <w:color w:val="000000"/>
          <w:sz w:val="14"/>
        </w:rPr>
        <w:t>)</w:t>
      </w:r>
      <w:proofErr w:type="spellStart"/>
      <w:r w:rsidRPr="00A55706">
        <w:rPr>
          <w:rFonts w:ascii="Lucida Console" w:eastAsia="Times New Roman" w:hAnsi="Lucida Console" w:cs="Arial"/>
          <w:color w:val="000000"/>
          <w:sz w:val="14"/>
          <w:szCs w:val="14"/>
        </w:rPr>
        <w:t>faceDetector</w:t>
      </w:r>
      <w:proofErr w:type="spellEnd"/>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Load the picture for face detection</w:t>
      </w:r>
      <w:r w:rsidRPr="00A55706">
        <w:rPr>
          <w:rFonts w:ascii="Lucida Console" w:eastAsia="Times New Roman" w:hAnsi="Lucida Console" w:cs="Arial"/>
          <w:color w:val="000000"/>
          <w:sz w:val="14"/>
          <w:szCs w:val="14"/>
        </w:rPr>
        <w:br/>
      </w:r>
      <w:proofErr w:type="spellStart"/>
      <w:r w:rsidRPr="00A55706">
        <w:rPr>
          <w:rFonts w:ascii="Lucida Console" w:eastAsia="Times New Roman" w:hAnsi="Lucida Console" w:cs="Arial"/>
          <w:color w:val="000000"/>
          <w:sz w:val="14"/>
          <w:szCs w:val="14"/>
        </w:rPr>
        <w:t>UIImageView</w:t>
      </w:r>
      <w:proofErr w:type="spellEnd"/>
      <w:r w:rsidRPr="00A55706">
        <w:rPr>
          <w:rFonts w:ascii="Lucida Console" w:eastAsia="Times New Roman" w:hAnsi="Lucida Console" w:cs="Arial"/>
          <w:color w:val="000000"/>
          <w:sz w:val="14"/>
        </w:rPr>
        <w:t>* </w:t>
      </w:r>
      <w:r w:rsidRPr="00A55706">
        <w:rPr>
          <w:rFonts w:ascii="Lucida Console" w:eastAsia="Times New Roman" w:hAnsi="Lucida Console" w:cs="Arial"/>
          <w:color w:val="000000"/>
          <w:sz w:val="14"/>
          <w:szCs w:val="14"/>
        </w:rPr>
        <w:t>image</w:t>
      </w:r>
      <w:r w:rsidRPr="00A55706">
        <w:rPr>
          <w:rFonts w:ascii="Lucida Console" w:eastAsia="Times New Roman" w:hAnsi="Lucida Console" w:cs="Arial"/>
          <w:color w:val="000000"/>
          <w:sz w:val="14"/>
        </w:rPr>
        <w:t> = [[</w:t>
      </w:r>
      <w:proofErr w:type="spellStart"/>
      <w:r w:rsidRPr="00A55706">
        <w:rPr>
          <w:rFonts w:ascii="Lucida Console" w:eastAsia="Times New Roman" w:hAnsi="Lucida Console" w:cs="Arial"/>
          <w:color w:val="000000"/>
          <w:sz w:val="14"/>
          <w:szCs w:val="14"/>
        </w:rPr>
        <w:t>UIImageView</w:t>
      </w:r>
      <w:proofErr w:type="spell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alloc</w:t>
      </w:r>
      <w:proofErr w:type="spellEnd"/>
      <w:r w:rsidRPr="00A55706">
        <w:rPr>
          <w:rFonts w:ascii="Lucida Console" w:eastAsia="Times New Roman" w:hAnsi="Lucida Console" w:cs="Arial"/>
          <w:color w:val="000000"/>
          <w:sz w:val="14"/>
        </w:rPr>
        <w:t>] </w:t>
      </w:r>
      <w:proofErr w:type="spellStart"/>
      <w:r w:rsidRPr="00A55706">
        <w:rPr>
          <w:rFonts w:ascii="Lucida Console" w:eastAsia="Times New Roman" w:hAnsi="Lucida Console" w:cs="Arial"/>
          <w:color w:val="000000"/>
          <w:sz w:val="14"/>
          <w:szCs w:val="14"/>
        </w:rPr>
        <w:t>initWithImage</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proofErr w:type="spellStart"/>
      <w:r w:rsidRPr="00A55706">
        <w:rPr>
          <w:rFonts w:ascii="Lucida Console" w:eastAsia="Times New Roman" w:hAnsi="Lucida Console" w:cs="Arial"/>
          <w:color w:val="000000"/>
          <w:sz w:val="14"/>
          <w:szCs w:val="14"/>
        </w:rPr>
        <w:t>UIImage</w:t>
      </w:r>
      <w:proofErr w:type="spell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imageNamed</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i/>
          <w:iCs/>
          <w:color w:val="406040"/>
          <w:sz w:val="14"/>
        </w:rPr>
        <w:t>@</w:t>
      </w:r>
      <w:r w:rsidRPr="00A55706">
        <w:rPr>
          <w:rFonts w:ascii="Lucida Console" w:eastAsia="Times New Roman" w:hAnsi="Lucida Console" w:cs="Arial"/>
          <w:color w:val="C03030"/>
          <w:sz w:val="14"/>
        </w:rPr>
        <w:t>"facedetectionpic.jpg"</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lastRenderedPageBreak/>
        <w:t>// Draw the face detection image</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proofErr w:type="spellStart"/>
      <w:r w:rsidRPr="00A55706">
        <w:rPr>
          <w:rFonts w:ascii="Lucida Console" w:eastAsia="Times New Roman" w:hAnsi="Lucida Console" w:cs="Arial"/>
          <w:color w:val="000000"/>
          <w:sz w:val="14"/>
          <w:szCs w:val="14"/>
        </w:rPr>
        <w:t>self.window</w:t>
      </w:r>
      <w:proofErr w:type="spell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addSubview</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image</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xml:space="preserve">// Execute the method used to </w:t>
      </w:r>
      <w:proofErr w:type="spellStart"/>
      <w:r w:rsidRPr="00A55706">
        <w:rPr>
          <w:rFonts w:ascii="Lucida Console" w:eastAsia="Times New Roman" w:hAnsi="Lucida Console" w:cs="Arial"/>
          <w:i/>
          <w:iCs/>
          <w:color w:val="406040"/>
          <w:sz w:val="14"/>
        </w:rPr>
        <w:t>markFaces</w:t>
      </w:r>
      <w:proofErr w:type="spellEnd"/>
      <w:r w:rsidRPr="00A55706">
        <w:rPr>
          <w:rFonts w:ascii="Lucida Console" w:eastAsia="Times New Roman" w:hAnsi="Lucida Console" w:cs="Arial"/>
          <w:i/>
          <w:iCs/>
          <w:color w:val="406040"/>
          <w:sz w:val="14"/>
        </w:rPr>
        <w:t xml:space="preserve"> in background</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 xml:space="preserve">self </w:t>
      </w:r>
      <w:proofErr w:type="spellStart"/>
      <w:r w:rsidRPr="00A55706">
        <w:rPr>
          <w:rFonts w:ascii="Lucida Console" w:eastAsia="Times New Roman" w:hAnsi="Lucida Console" w:cs="Arial"/>
          <w:color w:val="000000"/>
          <w:sz w:val="14"/>
          <w:szCs w:val="14"/>
        </w:rPr>
        <w:t>markFaces</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image</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p>
    <w:p w:rsidR="00A55706" w:rsidRPr="00A55706" w:rsidRDefault="00A55706" w:rsidP="00A55706">
      <w:pPr>
        <w:spacing w:before="215" w:after="215" w:line="258" w:lineRule="atLeast"/>
        <w:textAlignment w:val="top"/>
        <w:outlineLvl w:val="3"/>
        <w:rPr>
          <w:rFonts w:ascii="Arial" w:eastAsia="Times New Roman" w:hAnsi="Arial" w:cs="Arial"/>
          <w:b/>
          <w:bCs/>
          <w:color w:val="242B2D"/>
          <w:sz w:val="17"/>
          <w:szCs w:val="17"/>
        </w:rPr>
      </w:pPr>
      <w:r w:rsidRPr="00A55706">
        <w:rPr>
          <w:rFonts w:ascii="Arial" w:eastAsia="Times New Roman" w:hAnsi="Arial" w:cs="Arial"/>
          <w:b/>
          <w:bCs/>
          <w:color w:val="242B2D"/>
          <w:sz w:val="17"/>
          <w:szCs w:val="17"/>
        </w:rPr>
        <w:t>3) Detect the faces</w:t>
      </w:r>
    </w:p>
    <w:p w:rsidR="00A55706" w:rsidRPr="00A55706" w:rsidRDefault="00A55706" w:rsidP="00A55706">
      <w:pPr>
        <w:spacing w:before="129" w:after="129" w:line="258" w:lineRule="atLeast"/>
        <w:textAlignment w:val="top"/>
        <w:rPr>
          <w:rFonts w:ascii="Verdana" w:eastAsia="Times New Roman" w:hAnsi="Verdana" w:cs="Arial"/>
          <w:color w:val="242B2D"/>
          <w:sz w:val="15"/>
          <w:szCs w:val="15"/>
        </w:rPr>
      </w:pPr>
      <w:r w:rsidRPr="00A55706">
        <w:rPr>
          <w:rFonts w:ascii="Verdana" w:eastAsia="Times New Roman" w:hAnsi="Verdana" w:cs="Arial"/>
          <w:color w:val="242B2D"/>
          <w:sz w:val="15"/>
          <w:szCs w:val="15"/>
        </w:rPr>
        <w:t>a) Create a</w:t>
      </w:r>
      <w:r w:rsidRPr="00A55706">
        <w:rPr>
          <w:rFonts w:ascii="Verdana" w:eastAsia="Times New Roman" w:hAnsi="Verdana" w:cs="Arial"/>
          <w:color w:val="242B2D"/>
          <w:sz w:val="15"/>
        </w:rPr>
        <w:t> </w:t>
      </w:r>
      <w:proofErr w:type="spellStart"/>
      <w:r w:rsidRPr="00A55706">
        <w:rPr>
          <w:rFonts w:ascii="Verdana" w:eastAsia="Times New Roman" w:hAnsi="Verdana" w:cs="Arial"/>
          <w:b/>
          <w:bCs/>
          <w:color w:val="242B2D"/>
          <w:sz w:val="15"/>
        </w:rPr>
        <w:t>CIImage</w:t>
      </w:r>
      <w:proofErr w:type="spellEnd"/>
      <w:r w:rsidRPr="00A55706">
        <w:rPr>
          <w:rFonts w:ascii="Verdana" w:eastAsia="Times New Roman" w:hAnsi="Verdana" w:cs="Arial"/>
          <w:color w:val="242B2D"/>
          <w:sz w:val="15"/>
        </w:rPr>
        <w:t> </w:t>
      </w:r>
      <w:r w:rsidRPr="00A55706">
        <w:rPr>
          <w:rFonts w:ascii="Verdana" w:eastAsia="Times New Roman" w:hAnsi="Verdana" w:cs="Arial"/>
          <w:color w:val="242B2D"/>
          <w:sz w:val="15"/>
          <w:szCs w:val="15"/>
        </w:rPr>
        <w:t xml:space="preserve">(Core Image </w:t>
      </w:r>
      <w:proofErr w:type="spellStart"/>
      <w:r w:rsidRPr="00A55706">
        <w:rPr>
          <w:rFonts w:ascii="Verdana" w:eastAsia="Times New Roman" w:hAnsi="Verdana" w:cs="Arial"/>
          <w:color w:val="242B2D"/>
          <w:sz w:val="15"/>
          <w:szCs w:val="15"/>
        </w:rPr>
        <w:t>image</w:t>
      </w:r>
      <w:proofErr w:type="spellEnd"/>
      <w:r w:rsidRPr="00A55706">
        <w:rPr>
          <w:rFonts w:ascii="Verdana" w:eastAsia="Times New Roman" w:hAnsi="Verdana" w:cs="Arial"/>
          <w:color w:val="242B2D"/>
          <w:sz w:val="15"/>
          <w:szCs w:val="15"/>
        </w:rPr>
        <w:t xml:space="preserve">) </w:t>
      </w:r>
      <w:proofErr w:type="gramStart"/>
      <w:r w:rsidRPr="00A55706">
        <w:rPr>
          <w:rFonts w:ascii="Verdana" w:eastAsia="Times New Roman" w:hAnsi="Verdana" w:cs="Arial"/>
          <w:color w:val="242B2D"/>
          <w:sz w:val="15"/>
          <w:szCs w:val="15"/>
        </w:rPr>
        <w:t>using  the</w:t>
      </w:r>
      <w:proofErr w:type="gramEnd"/>
      <w:r w:rsidRPr="00A55706">
        <w:rPr>
          <w:rFonts w:ascii="Verdana" w:eastAsia="Times New Roman" w:hAnsi="Verdana" w:cs="Arial"/>
          <w:color w:val="242B2D"/>
          <w:sz w:val="15"/>
          <w:szCs w:val="15"/>
        </w:rPr>
        <w:t xml:space="preserve"> image in </w:t>
      </w:r>
      <w:proofErr w:type="spellStart"/>
      <w:r w:rsidRPr="00A55706">
        <w:rPr>
          <w:rFonts w:ascii="Verdana" w:eastAsia="Times New Roman" w:hAnsi="Verdana" w:cs="Arial"/>
          <w:color w:val="242B2D"/>
          <w:sz w:val="15"/>
          <w:szCs w:val="15"/>
        </w:rPr>
        <w:t>the</w:t>
      </w:r>
      <w:r w:rsidRPr="00A55706">
        <w:rPr>
          <w:rFonts w:ascii="Verdana" w:eastAsia="Times New Roman" w:hAnsi="Verdana" w:cs="Arial"/>
          <w:b/>
          <w:bCs/>
          <w:color w:val="242B2D"/>
          <w:sz w:val="15"/>
        </w:rPr>
        <w:t>UIImageView</w:t>
      </w:r>
      <w:proofErr w:type="spellEnd"/>
      <w:r w:rsidRPr="00A55706">
        <w:rPr>
          <w:rFonts w:ascii="Verdana" w:eastAsia="Times New Roman" w:hAnsi="Verdana" w:cs="Arial"/>
          <w:color w:val="242B2D"/>
          <w:sz w:val="15"/>
        </w:rPr>
        <w:t> </w:t>
      </w:r>
      <w:r w:rsidRPr="00A55706">
        <w:rPr>
          <w:rFonts w:ascii="Verdana" w:eastAsia="Times New Roman" w:hAnsi="Verdana" w:cs="Arial"/>
          <w:color w:val="242B2D"/>
          <w:sz w:val="15"/>
          <w:szCs w:val="15"/>
        </w:rPr>
        <w:t>that we created in Step 2.</w:t>
      </w:r>
    </w:p>
    <w:p w:rsidR="00A55706" w:rsidRPr="00A55706" w:rsidRDefault="00A55706" w:rsidP="00A55706">
      <w:pPr>
        <w:shd w:val="clear" w:color="auto" w:fill="F1F1F1"/>
        <w:spacing w:after="107" w:line="336" w:lineRule="atLeast"/>
        <w:textAlignment w:val="top"/>
        <w:rPr>
          <w:rFonts w:ascii="Lucida Console" w:eastAsia="Times New Roman" w:hAnsi="Lucida Console" w:cs="Arial"/>
          <w:color w:val="000000"/>
          <w:sz w:val="14"/>
          <w:szCs w:val="14"/>
        </w:rPr>
      </w:pPr>
      <w:proofErr w:type="gramStart"/>
      <w:r w:rsidRPr="00A55706">
        <w:rPr>
          <w:rFonts w:ascii="Lucida Console" w:eastAsia="Times New Roman" w:hAnsi="Lucida Console" w:cs="Arial"/>
          <w:color w:val="000000"/>
          <w:sz w:val="14"/>
        </w:rPr>
        <w:t>-(</w:t>
      </w:r>
      <w:proofErr w:type="gramEnd"/>
      <w:r w:rsidRPr="00A55706">
        <w:rPr>
          <w:rFonts w:ascii="Lucida Console" w:eastAsia="Times New Roman" w:hAnsi="Lucida Console" w:cs="Arial"/>
          <w:color w:val="008080"/>
          <w:sz w:val="14"/>
        </w:rPr>
        <w:t>void</w:t>
      </w:r>
      <w:r w:rsidRPr="00A55706">
        <w:rPr>
          <w:rFonts w:ascii="Lucida Console" w:eastAsia="Times New Roman" w:hAnsi="Lucida Console" w:cs="Arial"/>
          <w:color w:val="000000"/>
          <w:sz w:val="14"/>
        </w:rPr>
        <w:t>)</w:t>
      </w:r>
      <w:proofErr w:type="spellStart"/>
      <w:r w:rsidRPr="00A55706">
        <w:rPr>
          <w:rFonts w:ascii="Lucida Console" w:eastAsia="Times New Roman" w:hAnsi="Lucida Console" w:cs="Arial"/>
          <w:color w:val="000000"/>
          <w:sz w:val="14"/>
          <w:szCs w:val="14"/>
        </w:rPr>
        <w:t>markFaces</w:t>
      </w:r>
      <w:proofErr w:type="spellEnd"/>
      <w:r w:rsidRPr="00A55706">
        <w:rPr>
          <w:rFonts w:ascii="Lucida Console" w:eastAsia="Times New Roman" w:hAnsi="Lucida Console" w:cs="Arial"/>
          <w:color w:val="000000"/>
          <w:sz w:val="14"/>
        </w:rPr>
        <w:t>:(</w:t>
      </w:r>
      <w:proofErr w:type="spellStart"/>
      <w:r w:rsidRPr="00A55706">
        <w:rPr>
          <w:rFonts w:ascii="Lucida Console" w:eastAsia="Times New Roman" w:hAnsi="Lucida Console" w:cs="Arial"/>
          <w:color w:val="000000"/>
          <w:sz w:val="14"/>
          <w:szCs w:val="14"/>
        </w:rPr>
        <w:t>UIImageView</w:t>
      </w:r>
      <w:proofErr w:type="spellEnd"/>
      <w:r w:rsidRPr="00A55706">
        <w:rPr>
          <w:rFonts w:ascii="Lucida Console" w:eastAsia="Times New Roman" w:hAnsi="Lucida Console" w:cs="Arial"/>
          <w:color w:val="000000"/>
          <w:sz w:val="14"/>
        </w:rPr>
        <w:t> *)</w:t>
      </w:r>
      <w:proofErr w:type="spellStart"/>
      <w:r w:rsidRPr="00A55706">
        <w:rPr>
          <w:rFonts w:ascii="Lucida Console" w:eastAsia="Times New Roman" w:hAnsi="Lucida Console" w:cs="Arial"/>
          <w:color w:val="000000"/>
          <w:sz w:val="14"/>
          <w:szCs w:val="14"/>
        </w:rPr>
        <w:t>facePicture</w:t>
      </w:r>
      <w:proofErr w:type="spellEnd"/>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draw a CI image with the previously loaded face detection picture</w:t>
      </w:r>
      <w:r w:rsidRPr="00A55706">
        <w:rPr>
          <w:rFonts w:ascii="Lucida Console" w:eastAsia="Times New Roman" w:hAnsi="Lucida Console" w:cs="Arial"/>
          <w:color w:val="000000"/>
          <w:sz w:val="14"/>
          <w:szCs w:val="14"/>
        </w:rPr>
        <w:br/>
      </w:r>
      <w:proofErr w:type="spellStart"/>
      <w:r w:rsidRPr="00A55706">
        <w:rPr>
          <w:rFonts w:ascii="Lucida Console" w:eastAsia="Times New Roman" w:hAnsi="Lucida Console" w:cs="Arial"/>
          <w:color w:val="000000"/>
          <w:sz w:val="14"/>
          <w:szCs w:val="14"/>
        </w:rPr>
        <w:t>CIImage</w:t>
      </w:r>
      <w:proofErr w:type="spellEnd"/>
      <w:r w:rsidRPr="00A55706">
        <w:rPr>
          <w:rFonts w:ascii="Lucida Console" w:eastAsia="Times New Roman" w:hAnsi="Lucida Console" w:cs="Arial"/>
          <w:color w:val="000000"/>
          <w:sz w:val="14"/>
        </w:rPr>
        <w:t>* </w:t>
      </w:r>
      <w:r w:rsidRPr="00A55706">
        <w:rPr>
          <w:rFonts w:ascii="Lucida Console" w:eastAsia="Times New Roman" w:hAnsi="Lucida Console" w:cs="Arial"/>
          <w:color w:val="000000"/>
          <w:sz w:val="14"/>
          <w:szCs w:val="14"/>
        </w:rPr>
        <w:t>image</w:t>
      </w:r>
      <w:r w:rsidRPr="00A55706">
        <w:rPr>
          <w:rFonts w:ascii="Lucida Console" w:eastAsia="Times New Roman" w:hAnsi="Lucida Console" w:cs="Arial"/>
          <w:color w:val="000000"/>
          <w:sz w:val="14"/>
        </w:rPr>
        <w:t> = [</w:t>
      </w:r>
      <w:proofErr w:type="spellStart"/>
      <w:r w:rsidRPr="00A55706">
        <w:rPr>
          <w:rFonts w:ascii="Lucida Console" w:eastAsia="Times New Roman" w:hAnsi="Lucida Console" w:cs="Arial"/>
          <w:color w:val="000000"/>
          <w:sz w:val="14"/>
          <w:szCs w:val="14"/>
        </w:rPr>
        <w:t>CIImage</w:t>
      </w:r>
      <w:proofErr w:type="spell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imageWithCGImage</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facePicture.image.CGImage</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p>
    <w:p w:rsidR="00A55706" w:rsidRPr="00A55706" w:rsidRDefault="00A55706" w:rsidP="00A55706">
      <w:pPr>
        <w:spacing w:before="129" w:after="129" w:line="258" w:lineRule="atLeast"/>
        <w:textAlignment w:val="top"/>
        <w:rPr>
          <w:rFonts w:ascii="Verdana" w:eastAsia="Times New Roman" w:hAnsi="Verdana" w:cs="Arial"/>
          <w:color w:val="242B2D"/>
          <w:sz w:val="15"/>
          <w:szCs w:val="15"/>
        </w:rPr>
      </w:pPr>
      <w:r w:rsidRPr="00A55706">
        <w:rPr>
          <w:rFonts w:ascii="Verdana" w:eastAsia="Times New Roman" w:hAnsi="Verdana" w:cs="Arial"/>
          <w:color w:val="242B2D"/>
          <w:sz w:val="15"/>
          <w:szCs w:val="15"/>
        </w:rPr>
        <w:t>b) Create the</w:t>
      </w:r>
      <w:r w:rsidRPr="00A55706">
        <w:rPr>
          <w:rFonts w:ascii="Verdana" w:eastAsia="Times New Roman" w:hAnsi="Verdana" w:cs="Arial"/>
          <w:color w:val="242B2D"/>
          <w:sz w:val="15"/>
        </w:rPr>
        <w:t> </w:t>
      </w:r>
      <w:proofErr w:type="spellStart"/>
      <w:r w:rsidRPr="00A55706">
        <w:rPr>
          <w:rFonts w:ascii="Verdana" w:eastAsia="Times New Roman" w:hAnsi="Verdana" w:cs="Arial"/>
          <w:b/>
          <w:bCs/>
          <w:color w:val="242B2D"/>
          <w:sz w:val="15"/>
        </w:rPr>
        <w:t>CIDetector</w:t>
      </w:r>
      <w:proofErr w:type="spellEnd"/>
      <w:r w:rsidRPr="00A55706">
        <w:rPr>
          <w:rFonts w:ascii="Verdana" w:eastAsia="Times New Roman" w:hAnsi="Verdana" w:cs="Arial"/>
          <w:color w:val="242B2D"/>
          <w:sz w:val="15"/>
          <w:szCs w:val="15"/>
        </w:rPr>
        <w:t>.</w:t>
      </w:r>
    </w:p>
    <w:p w:rsidR="00A55706" w:rsidRPr="00A55706" w:rsidRDefault="00A55706" w:rsidP="00A55706">
      <w:pPr>
        <w:spacing w:after="0" w:line="258" w:lineRule="atLeast"/>
        <w:textAlignment w:val="top"/>
        <w:rPr>
          <w:rFonts w:ascii="Verdana" w:eastAsia="Times New Roman" w:hAnsi="Verdana" w:cs="Arial"/>
          <w:color w:val="242B2D"/>
          <w:sz w:val="15"/>
          <w:szCs w:val="15"/>
        </w:rPr>
      </w:pPr>
      <w:r w:rsidRPr="00A55706">
        <w:rPr>
          <w:rFonts w:ascii="Verdana" w:eastAsia="Times New Roman" w:hAnsi="Verdana" w:cs="Arial"/>
          <w:color w:val="242B2D"/>
          <w:sz w:val="15"/>
          <w:szCs w:val="15"/>
        </w:rPr>
        <w:t>Since we’re working with a still image here we will use a detector of high accuracy.  You can read about other</w:t>
      </w:r>
      <w:r w:rsidRPr="00A55706">
        <w:rPr>
          <w:rFonts w:ascii="Verdana" w:eastAsia="Times New Roman" w:hAnsi="Verdana" w:cs="Arial"/>
          <w:color w:val="242B2D"/>
          <w:sz w:val="15"/>
        </w:rPr>
        <w:t> </w:t>
      </w:r>
      <w:proofErr w:type="spellStart"/>
      <w:r w:rsidRPr="00A55706">
        <w:rPr>
          <w:rFonts w:ascii="Verdana" w:eastAsia="Times New Roman" w:hAnsi="Verdana" w:cs="Arial"/>
          <w:b/>
          <w:bCs/>
          <w:color w:val="242B2D"/>
          <w:sz w:val="15"/>
        </w:rPr>
        <w:t>CIDetector</w:t>
      </w:r>
      <w:proofErr w:type="spellEnd"/>
      <w:r w:rsidRPr="00A55706">
        <w:rPr>
          <w:rFonts w:ascii="Verdana" w:eastAsia="Times New Roman" w:hAnsi="Verdana" w:cs="Arial"/>
          <w:color w:val="242B2D"/>
          <w:sz w:val="15"/>
        </w:rPr>
        <w:t> </w:t>
      </w:r>
      <w:r w:rsidRPr="00A55706">
        <w:rPr>
          <w:rFonts w:ascii="Verdana" w:eastAsia="Times New Roman" w:hAnsi="Verdana" w:cs="Arial"/>
          <w:color w:val="242B2D"/>
          <w:sz w:val="15"/>
          <w:szCs w:val="15"/>
        </w:rPr>
        <w:t xml:space="preserve">options available in </w:t>
      </w:r>
      <w:proofErr w:type="spellStart"/>
      <w:r w:rsidRPr="00A55706">
        <w:rPr>
          <w:rFonts w:ascii="Verdana" w:eastAsia="Times New Roman" w:hAnsi="Verdana" w:cs="Arial"/>
          <w:color w:val="242B2D"/>
          <w:sz w:val="15"/>
          <w:szCs w:val="15"/>
        </w:rPr>
        <w:t>Apple’s</w:t>
      </w:r>
      <w:r w:rsidRPr="00A55706">
        <w:rPr>
          <w:rFonts w:ascii="Verdana" w:eastAsia="Times New Roman" w:hAnsi="Verdana" w:cs="Arial"/>
          <w:b/>
          <w:bCs/>
          <w:color w:val="242B2D"/>
          <w:sz w:val="15"/>
        </w:rPr>
        <w:t>CIDetector</w:t>
      </w:r>
      <w:proofErr w:type="spellEnd"/>
      <w:r w:rsidRPr="00A55706">
        <w:rPr>
          <w:rFonts w:ascii="Verdana" w:eastAsia="Times New Roman" w:hAnsi="Verdana" w:cs="Arial"/>
          <w:color w:val="242B2D"/>
          <w:sz w:val="15"/>
        </w:rPr>
        <w:t> </w:t>
      </w:r>
      <w:r w:rsidRPr="00A55706">
        <w:rPr>
          <w:rFonts w:ascii="Verdana" w:eastAsia="Times New Roman" w:hAnsi="Verdana" w:cs="Arial"/>
          <w:color w:val="242B2D"/>
          <w:sz w:val="15"/>
          <w:szCs w:val="15"/>
        </w:rPr>
        <w:t>documentation</w:t>
      </w:r>
      <w:r w:rsidRPr="00A55706">
        <w:rPr>
          <w:rFonts w:ascii="Verdana" w:eastAsia="Times New Roman" w:hAnsi="Verdana" w:cs="Arial"/>
          <w:color w:val="242B2D"/>
          <w:sz w:val="15"/>
        </w:rPr>
        <w:t> </w:t>
      </w:r>
      <w:hyperlink r:id="rId7" w:anchor="documentation/CoreImage/Reference/CIDetector_Ref/Reference/Reference.html" w:tgtFrame="_blank" w:history="1">
        <w:r w:rsidRPr="00A55706">
          <w:rPr>
            <w:rFonts w:ascii="Arial" w:eastAsia="Times New Roman" w:hAnsi="Arial" w:cs="Arial"/>
            <w:color w:val="687B82"/>
            <w:sz w:val="15"/>
            <w:u w:val="single"/>
          </w:rPr>
          <w:t>here</w:t>
        </w:r>
      </w:hyperlink>
      <w:r w:rsidRPr="00A55706">
        <w:rPr>
          <w:rFonts w:ascii="Verdana" w:eastAsia="Times New Roman" w:hAnsi="Verdana" w:cs="Arial"/>
          <w:color w:val="242B2D"/>
          <w:sz w:val="15"/>
          <w:szCs w:val="15"/>
        </w:rPr>
        <w:t>.</w:t>
      </w:r>
    </w:p>
    <w:p w:rsidR="00A55706" w:rsidRPr="00A55706" w:rsidRDefault="00A55706" w:rsidP="00A55706">
      <w:pPr>
        <w:shd w:val="clear" w:color="auto" w:fill="F1F1F1"/>
        <w:spacing w:after="107" w:line="336" w:lineRule="atLeast"/>
        <w:textAlignment w:val="top"/>
        <w:rPr>
          <w:rFonts w:ascii="Lucida Console" w:eastAsia="Times New Roman" w:hAnsi="Lucida Console" w:cs="Arial"/>
          <w:color w:val="000000"/>
          <w:sz w:val="14"/>
          <w:szCs w:val="14"/>
        </w:rPr>
      </w:pPr>
      <w:r w:rsidRPr="00A55706">
        <w:rPr>
          <w:rFonts w:ascii="Lucida Console" w:eastAsia="Times New Roman" w:hAnsi="Lucida Console" w:cs="Arial"/>
          <w:color w:val="000000"/>
          <w:sz w:val="14"/>
          <w:szCs w:val="14"/>
        </w:rPr>
        <w:t> </w:t>
      </w:r>
      <w:r w:rsidRPr="00A55706">
        <w:rPr>
          <w:rFonts w:ascii="Lucida Console" w:eastAsia="Times New Roman" w:hAnsi="Lucida Console" w:cs="Arial"/>
          <w:i/>
          <w:iCs/>
          <w:color w:val="406040"/>
          <w:sz w:val="14"/>
        </w:rPr>
        <w:t>// create a face detector - since speed is not an issue we'll use a high accuracy</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detector</w:t>
      </w:r>
      <w:r w:rsidRPr="00A55706">
        <w:rPr>
          <w:rFonts w:ascii="Lucida Console" w:eastAsia="Times New Roman" w:hAnsi="Lucida Console" w:cs="Arial"/>
          <w:color w:val="000000"/>
          <w:sz w:val="14"/>
          <w:szCs w:val="14"/>
        </w:rPr>
        <w:br/>
      </w:r>
      <w:proofErr w:type="spellStart"/>
      <w:r w:rsidRPr="00A55706">
        <w:rPr>
          <w:rFonts w:ascii="Lucida Console" w:eastAsia="Times New Roman" w:hAnsi="Lucida Console" w:cs="Arial"/>
          <w:color w:val="000000"/>
          <w:sz w:val="14"/>
          <w:szCs w:val="14"/>
        </w:rPr>
        <w:t>CIDetector</w:t>
      </w:r>
      <w:proofErr w:type="spellEnd"/>
      <w:r w:rsidRPr="00A55706">
        <w:rPr>
          <w:rFonts w:ascii="Lucida Console" w:eastAsia="Times New Roman" w:hAnsi="Lucida Console" w:cs="Arial"/>
          <w:color w:val="000000"/>
          <w:sz w:val="14"/>
        </w:rPr>
        <w:t>* </w:t>
      </w:r>
      <w:r w:rsidRPr="00A55706">
        <w:rPr>
          <w:rFonts w:ascii="Lucida Console" w:eastAsia="Times New Roman" w:hAnsi="Lucida Console" w:cs="Arial"/>
          <w:color w:val="000000"/>
          <w:sz w:val="14"/>
          <w:szCs w:val="14"/>
        </w:rPr>
        <w:t>detector</w:t>
      </w:r>
      <w:r w:rsidRPr="00A55706">
        <w:rPr>
          <w:rFonts w:ascii="Lucida Console" w:eastAsia="Times New Roman" w:hAnsi="Lucida Console" w:cs="Arial"/>
          <w:color w:val="000000"/>
          <w:sz w:val="14"/>
        </w:rPr>
        <w:t> = [</w:t>
      </w:r>
      <w:proofErr w:type="spellStart"/>
      <w:r w:rsidRPr="00A55706">
        <w:rPr>
          <w:rFonts w:ascii="Lucida Console" w:eastAsia="Times New Roman" w:hAnsi="Lucida Console" w:cs="Arial"/>
          <w:color w:val="000000"/>
          <w:sz w:val="14"/>
          <w:szCs w:val="14"/>
        </w:rPr>
        <w:t>CIDetector</w:t>
      </w:r>
      <w:proofErr w:type="spell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detectorOfType</w:t>
      </w:r>
      <w:proofErr w:type="gramStart"/>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CIDetectorTypeFace</w:t>
      </w:r>
      <w:proofErr w:type="spellEnd"/>
      <w:proofErr w:type="gramEnd"/>
      <w:r w:rsidRPr="00A55706">
        <w:rPr>
          <w:rFonts w:ascii="Lucida Console" w:eastAsia="Times New Roman" w:hAnsi="Lucida Console" w:cs="Arial"/>
          <w:color w:val="000000"/>
          <w:sz w:val="14"/>
          <w:szCs w:val="14"/>
        </w:rPr>
        <w:br/>
        <w:t>context</w:t>
      </w:r>
      <w:r w:rsidRPr="00A55706">
        <w:rPr>
          <w:rFonts w:ascii="Lucida Console" w:eastAsia="Times New Roman" w:hAnsi="Lucida Console" w:cs="Arial"/>
          <w:color w:val="000000"/>
          <w:sz w:val="14"/>
        </w:rPr>
        <w:t>:</w:t>
      </w:r>
      <w:r w:rsidRPr="00A55706">
        <w:rPr>
          <w:rFonts w:ascii="Lucida Console" w:eastAsia="Times New Roman" w:hAnsi="Lucida Console" w:cs="Arial"/>
          <w:color w:val="2060A0"/>
          <w:sz w:val="14"/>
        </w:rPr>
        <w:t>nil</w:t>
      </w:r>
      <w:r w:rsidRPr="00A55706">
        <w:rPr>
          <w:rFonts w:ascii="Lucida Console" w:eastAsia="Times New Roman" w:hAnsi="Lucida Console" w:cs="Arial"/>
          <w:color w:val="000000"/>
          <w:sz w:val="14"/>
        </w:rPr>
        <w:t> </w:t>
      </w:r>
      <w:r w:rsidRPr="00A55706">
        <w:rPr>
          <w:rFonts w:ascii="Lucida Console" w:eastAsia="Times New Roman" w:hAnsi="Lucida Console" w:cs="Arial"/>
          <w:color w:val="000000"/>
          <w:sz w:val="14"/>
          <w:szCs w:val="14"/>
        </w:rPr>
        <w:t>options</w:t>
      </w:r>
      <w:r w:rsidRPr="00A55706">
        <w:rPr>
          <w:rFonts w:ascii="Lucida Console" w:eastAsia="Times New Roman" w:hAnsi="Lucida Console" w:cs="Arial"/>
          <w:color w:val="000000"/>
          <w:sz w:val="14"/>
        </w:rPr>
        <w:t>:[</w:t>
      </w:r>
      <w:hyperlink r:id="rId8" w:history="1">
        <w:r w:rsidRPr="00A55706">
          <w:rPr>
            <w:rFonts w:ascii="Lucida Console" w:eastAsia="Times New Roman" w:hAnsi="Lucida Console" w:cs="Arial"/>
            <w:color w:val="008080"/>
            <w:sz w:val="14"/>
          </w:rPr>
          <w:t>NSDictionary</w:t>
        </w:r>
      </w:hyperlink>
      <w:r w:rsidRPr="00A55706">
        <w:rPr>
          <w:rFonts w:ascii="Lucida Console" w:eastAsia="Times New Roman" w:hAnsi="Lucida Console" w:cs="Arial"/>
          <w:color w:val="000000"/>
          <w:sz w:val="14"/>
        </w:rPr>
        <w:t> </w:t>
      </w:r>
      <w:r w:rsidRPr="00A55706">
        <w:rPr>
          <w:rFonts w:ascii="Lucida Console" w:eastAsia="Times New Roman" w:hAnsi="Lucida Console" w:cs="Arial"/>
          <w:color w:val="000000"/>
          <w:sz w:val="14"/>
          <w:szCs w:val="14"/>
        </w:rPr>
        <w:t>dictionaryWithObject</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 xml:space="preserve">CIDetectorAccuracyHigh </w:t>
      </w:r>
      <w:proofErr w:type="spellStart"/>
      <w:r w:rsidRPr="00A55706">
        <w:rPr>
          <w:rFonts w:ascii="Lucida Console" w:eastAsia="Times New Roman" w:hAnsi="Lucida Console" w:cs="Arial"/>
          <w:color w:val="000000"/>
          <w:sz w:val="14"/>
          <w:szCs w:val="14"/>
        </w:rPr>
        <w:t>forKey</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CIDetectorAccuracy</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p>
    <w:p w:rsidR="00A55706" w:rsidRPr="00A55706" w:rsidRDefault="00A55706" w:rsidP="00A55706">
      <w:pPr>
        <w:spacing w:before="129" w:after="129" w:line="258" w:lineRule="atLeast"/>
        <w:textAlignment w:val="top"/>
        <w:rPr>
          <w:rFonts w:ascii="Verdana" w:eastAsia="Times New Roman" w:hAnsi="Verdana" w:cs="Arial"/>
          <w:color w:val="242B2D"/>
          <w:sz w:val="15"/>
          <w:szCs w:val="15"/>
        </w:rPr>
      </w:pPr>
      <w:r w:rsidRPr="00A55706">
        <w:rPr>
          <w:rFonts w:ascii="Verdana" w:eastAsia="Times New Roman" w:hAnsi="Verdana" w:cs="Arial"/>
          <w:color w:val="242B2D"/>
          <w:sz w:val="15"/>
          <w:szCs w:val="15"/>
        </w:rPr>
        <w:t xml:space="preserve">c) Run the </w:t>
      </w:r>
      <w:proofErr w:type="spellStart"/>
      <w:r w:rsidRPr="00A55706">
        <w:rPr>
          <w:rFonts w:ascii="Verdana" w:eastAsia="Times New Roman" w:hAnsi="Verdana" w:cs="Arial"/>
          <w:color w:val="242B2D"/>
          <w:sz w:val="15"/>
          <w:szCs w:val="15"/>
        </w:rPr>
        <w:t>featuresInImage</w:t>
      </w:r>
      <w:proofErr w:type="spellEnd"/>
      <w:r w:rsidRPr="00A55706">
        <w:rPr>
          <w:rFonts w:ascii="Verdana" w:eastAsia="Times New Roman" w:hAnsi="Verdana" w:cs="Arial"/>
          <w:color w:val="242B2D"/>
          <w:sz w:val="15"/>
          <w:szCs w:val="15"/>
        </w:rPr>
        <w:t xml:space="preserve"> method in the</w:t>
      </w:r>
      <w:r w:rsidRPr="00A55706">
        <w:rPr>
          <w:rFonts w:ascii="Verdana" w:eastAsia="Times New Roman" w:hAnsi="Verdana" w:cs="Arial"/>
          <w:color w:val="242B2D"/>
          <w:sz w:val="15"/>
        </w:rPr>
        <w:t> </w:t>
      </w:r>
      <w:proofErr w:type="spellStart"/>
      <w:r w:rsidRPr="00A55706">
        <w:rPr>
          <w:rFonts w:ascii="Verdana" w:eastAsia="Times New Roman" w:hAnsi="Verdana" w:cs="Arial"/>
          <w:b/>
          <w:bCs/>
          <w:color w:val="242B2D"/>
          <w:sz w:val="15"/>
        </w:rPr>
        <w:t>CIDetector</w:t>
      </w:r>
      <w:proofErr w:type="spellEnd"/>
      <w:r w:rsidRPr="00A55706">
        <w:rPr>
          <w:rFonts w:ascii="Verdana" w:eastAsia="Times New Roman" w:hAnsi="Verdana" w:cs="Arial"/>
          <w:color w:val="242B2D"/>
          <w:sz w:val="15"/>
        </w:rPr>
        <w:t> </w:t>
      </w:r>
      <w:r w:rsidRPr="00A55706">
        <w:rPr>
          <w:rFonts w:ascii="Verdana" w:eastAsia="Times New Roman" w:hAnsi="Verdana" w:cs="Arial"/>
          <w:color w:val="242B2D"/>
          <w:sz w:val="15"/>
          <w:szCs w:val="15"/>
        </w:rPr>
        <w:t>class on our</w:t>
      </w:r>
      <w:r w:rsidRPr="00A55706">
        <w:rPr>
          <w:rFonts w:ascii="Verdana" w:eastAsia="Times New Roman" w:hAnsi="Verdana" w:cs="Arial"/>
          <w:color w:val="242B2D"/>
          <w:sz w:val="15"/>
        </w:rPr>
        <w:t> </w:t>
      </w:r>
      <w:proofErr w:type="spellStart"/>
      <w:r w:rsidRPr="00A55706">
        <w:rPr>
          <w:rFonts w:ascii="Verdana" w:eastAsia="Times New Roman" w:hAnsi="Verdana" w:cs="Arial"/>
          <w:b/>
          <w:bCs/>
          <w:color w:val="242B2D"/>
          <w:sz w:val="15"/>
        </w:rPr>
        <w:t>CIImage</w:t>
      </w:r>
      <w:r w:rsidRPr="00A55706">
        <w:rPr>
          <w:rFonts w:ascii="Verdana" w:eastAsia="Times New Roman" w:hAnsi="Verdana" w:cs="Arial"/>
          <w:color w:val="242B2D"/>
          <w:sz w:val="15"/>
          <w:szCs w:val="15"/>
        </w:rPr>
        <w:t>to</w:t>
      </w:r>
      <w:proofErr w:type="spellEnd"/>
      <w:r w:rsidRPr="00A55706">
        <w:rPr>
          <w:rFonts w:ascii="Verdana" w:eastAsia="Times New Roman" w:hAnsi="Verdana" w:cs="Arial"/>
          <w:color w:val="242B2D"/>
          <w:sz w:val="15"/>
          <w:szCs w:val="15"/>
        </w:rPr>
        <w:t xml:space="preserve"> get an array containing the features of every face detected within the image.</w:t>
      </w:r>
    </w:p>
    <w:p w:rsidR="00A55706" w:rsidRPr="00A55706" w:rsidRDefault="00A55706" w:rsidP="00A55706">
      <w:pPr>
        <w:shd w:val="clear" w:color="auto" w:fill="F1F1F1"/>
        <w:spacing w:after="107" w:line="336" w:lineRule="atLeast"/>
        <w:textAlignment w:val="top"/>
        <w:rPr>
          <w:rFonts w:ascii="Lucida Console" w:eastAsia="Times New Roman" w:hAnsi="Lucida Console" w:cs="Arial"/>
          <w:color w:val="000000"/>
          <w:sz w:val="14"/>
          <w:szCs w:val="14"/>
        </w:rPr>
      </w:pPr>
      <w:r w:rsidRPr="00A55706">
        <w:rPr>
          <w:rFonts w:ascii="Lucida Console" w:eastAsia="Times New Roman" w:hAnsi="Lucida Console" w:cs="Arial"/>
          <w:color w:val="000000"/>
          <w:sz w:val="14"/>
          <w:szCs w:val="14"/>
        </w:rPr>
        <w:t> </w:t>
      </w:r>
      <w:r w:rsidRPr="00A55706">
        <w:rPr>
          <w:rFonts w:ascii="Lucida Console" w:eastAsia="Times New Roman" w:hAnsi="Lucida Console" w:cs="Arial"/>
          <w:i/>
          <w:iCs/>
          <w:color w:val="406040"/>
          <w:sz w:val="14"/>
        </w:rPr>
        <w:t>// create an array containing all the detected faces from the detector</w:t>
      </w:r>
      <w:r w:rsidRPr="00A55706">
        <w:rPr>
          <w:rFonts w:ascii="Lucida Console" w:eastAsia="Times New Roman" w:hAnsi="Lucida Console" w:cs="Arial"/>
          <w:color w:val="000000"/>
          <w:sz w:val="14"/>
          <w:szCs w:val="14"/>
        </w:rPr>
        <w:br/>
      </w:r>
      <w:hyperlink r:id="rId9" w:history="1">
        <w:proofErr w:type="spellStart"/>
        <w:r w:rsidRPr="00A55706">
          <w:rPr>
            <w:rFonts w:ascii="Lucida Console" w:eastAsia="Times New Roman" w:hAnsi="Lucida Console" w:cs="Arial"/>
            <w:color w:val="008080"/>
            <w:sz w:val="14"/>
          </w:rPr>
          <w:t>NSArray</w:t>
        </w:r>
        <w:proofErr w:type="spellEnd"/>
      </w:hyperlink>
      <w:r w:rsidRPr="00A55706">
        <w:rPr>
          <w:rFonts w:ascii="Lucida Console" w:eastAsia="Times New Roman" w:hAnsi="Lucida Console" w:cs="Arial"/>
          <w:color w:val="000000"/>
          <w:sz w:val="14"/>
        </w:rPr>
        <w:t>* </w:t>
      </w:r>
      <w:r w:rsidRPr="00A55706">
        <w:rPr>
          <w:rFonts w:ascii="Lucida Console" w:eastAsia="Times New Roman" w:hAnsi="Lucida Console" w:cs="Arial"/>
          <w:color w:val="000000"/>
          <w:sz w:val="14"/>
          <w:szCs w:val="14"/>
        </w:rPr>
        <w:t>features</w:t>
      </w:r>
      <w:r w:rsidRPr="00A55706">
        <w:rPr>
          <w:rFonts w:ascii="Lucida Console" w:eastAsia="Times New Roman" w:hAnsi="Lucida Console" w:cs="Arial"/>
          <w:color w:val="000000"/>
          <w:sz w:val="14"/>
        </w:rPr>
        <w:t> = [</w:t>
      </w:r>
      <w:r w:rsidRPr="00A55706">
        <w:rPr>
          <w:rFonts w:ascii="Lucida Console" w:eastAsia="Times New Roman" w:hAnsi="Lucida Console" w:cs="Arial"/>
          <w:color w:val="000000"/>
          <w:sz w:val="14"/>
          <w:szCs w:val="14"/>
        </w:rPr>
        <w:t xml:space="preserve">detector </w:t>
      </w:r>
      <w:proofErr w:type="spellStart"/>
      <w:r w:rsidRPr="00A55706">
        <w:rPr>
          <w:rFonts w:ascii="Lucida Console" w:eastAsia="Times New Roman" w:hAnsi="Lucida Console" w:cs="Arial"/>
          <w:color w:val="000000"/>
          <w:sz w:val="14"/>
          <w:szCs w:val="14"/>
        </w:rPr>
        <w:t>featuresInImage</w:t>
      </w:r>
      <w:proofErr w:type="gramStart"/>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image</w:t>
      </w:r>
      <w:proofErr w:type="spellEnd"/>
      <w:proofErr w:type="gramEnd"/>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p>
    <w:p w:rsidR="00A55706" w:rsidRPr="00A55706" w:rsidRDefault="00A55706" w:rsidP="00A55706">
      <w:pPr>
        <w:spacing w:before="215" w:after="215" w:line="258" w:lineRule="atLeast"/>
        <w:textAlignment w:val="top"/>
        <w:outlineLvl w:val="3"/>
        <w:rPr>
          <w:rFonts w:ascii="Arial" w:eastAsia="Times New Roman" w:hAnsi="Arial" w:cs="Arial"/>
          <w:b/>
          <w:bCs/>
          <w:color w:val="242B2D"/>
          <w:sz w:val="17"/>
          <w:szCs w:val="17"/>
        </w:rPr>
      </w:pPr>
      <w:r w:rsidRPr="00A55706">
        <w:rPr>
          <w:rFonts w:ascii="Arial" w:eastAsia="Times New Roman" w:hAnsi="Arial" w:cs="Arial"/>
          <w:b/>
          <w:bCs/>
          <w:color w:val="242B2D"/>
          <w:sz w:val="17"/>
          <w:szCs w:val="17"/>
        </w:rPr>
        <w:t xml:space="preserve">4) Draw Shapes </w:t>
      </w:r>
      <w:proofErr w:type="gramStart"/>
      <w:r w:rsidRPr="00A55706">
        <w:rPr>
          <w:rFonts w:ascii="Arial" w:eastAsia="Times New Roman" w:hAnsi="Arial" w:cs="Arial"/>
          <w:b/>
          <w:bCs/>
          <w:color w:val="242B2D"/>
          <w:sz w:val="17"/>
          <w:szCs w:val="17"/>
        </w:rPr>
        <w:t>On</w:t>
      </w:r>
      <w:proofErr w:type="gramEnd"/>
      <w:r w:rsidRPr="00A55706">
        <w:rPr>
          <w:rFonts w:ascii="Arial" w:eastAsia="Times New Roman" w:hAnsi="Arial" w:cs="Arial"/>
          <w:b/>
          <w:bCs/>
          <w:color w:val="242B2D"/>
          <w:sz w:val="17"/>
          <w:szCs w:val="17"/>
        </w:rPr>
        <w:t xml:space="preserve"> The Found Faces</w:t>
      </w:r>
    </w:p>
    <w:p w:rsidR="00A55706" w:rsidRPr="00A55706" w:rsidRDefault="00A55706" w:rsidP="00A55706">
      <w:pPr>
        <w:spacing w:before="129" w:after="129" w:line="258" w:lineRule="atLeast"/>
        <w:textAlignment w:val="top"/>
        <w:rPr>
          <w:rFonts w:ascii="Verdana" w:eastAsia="Times New Roman" w:hAnsi="Verdana" w:cs="Arial"/>
          <w:color w:val="242B2D"/>
          <w:sz w:val="15"/>
          <w:szCs w:val="15"/>
        </w:rPr>
      </w:pPr>
      <w:r w:rsidRPr="00A55706">
        <w:rPr>
          <w:rFonts w:ascii="Verdana" w:eastAsia="Times New Roman" w:hAnsi="Verdana" w:cs="Arial"/>
          <w:color w:val="242B2D"/>
          <w:sz w:val="15"/>
          <w:szCs w:val="15"/>
        </w:rPr>
        <w:t>The</w:t>
      </w:r>
      <w:r w:rsidRPr="00A55706">
        <w:rPr>
          <w:rFonts w:ascii="Verdana" w:eastAsia="Times New Roman" w:hAnsi="Verdana" w:cs="Arial"/>
          <w:color w:val="242B2D"/>
          <w:sz w:val="15"/>
        </w:rPr>
        <w:t> </w:t>
      </w:r>
      <w:proofErr w:type="spellStart"/>
      <w:r w:rsidRPr="00A55706">
        <w:rPr>
          <w:rFonts w:ascii="Verdana" w:eastAsia="Times New Roman" w:hAnsi="Verdana" w:cs="Arial"/>
          <w:b/>
          <w:bCs/>
          <w:color w:val="242B2D"/>
          <w:sz w:val="15"/>
        </w:rPr>
        <w:t>CIFaceFeature</w:t>
      </w:r>
      <w:proofErr w:type="spellEnd"/>
      <w:r w:rsidRPr="00A55706">
        <w:rPr>
          <w:rFonts w:ascii="Verdana" w:eastAsia="Times New Roman" w:hAnsi="Verdana" w:cs="Arial"/>
          <w:color w:val="242B2D"/>
          <w:sz w:val="15"/>
        </w:rPr>
        <w:t> </w:t>
      </w:r>
      <w:r w:rsidRPr="00A55706">
        <w:rPr>
          <w:rFonts w:ascii="Verdana" w:eastAsia="Times New Roman" w:hAnsi="Verdana" w:cs="Arial"/>
          <w:color w:val="242B2D"/>
          <w:sz w:val="15"/>
          <w:szCs w:val="15"/>
        </w:rPr>
        <w:t>class provides us with the bounds for the face, the location of each eye, and mouth, and also BOOL’s indicating whether each eye or the mouth is found for each face.</w:t>
      </w:r>
    </w:p>
    <w:p w:rsidR="00A55706" w:rsidRPr="00A55706" w:rsidRDefault="00A55706" w:rsidP="00A55706">
      <w:pPr>
        <w:spacing w:after="0" w:line="258" w:lineRule="atLeast"/>
        <w:textAlignment w:val="top"/>
        <w:rPr>
          <w:rFonts w:ascii="Verdana" w:eastAsia="Times New Roman" w:hAnsi="Verdana" w:cs="Arial"/>
          <w:color w:val="242B2D"/>
          <w:sz w:val="15"/>
          <w:szCs w:val="15"/>
        </w:rPr>
      </w:pPr>
      <w:r w:rsidRPr="00A55706">
        <w:rPr>
          <w:rFonts w:ascii="Verdana" w:eastAsia="Times New Roman" w:hAnsi="Verdana" w:cs="Arial"/>
          <w:color w:val="242B2D"/>
          <w:sz w:val="15"/>
          <w:szCs w:val="15"/>
        </w:rPr>
        <w:t>You can read more on</w:t>
      </w:r>
      <w:r w:rsidRPr="00A55706">
        <w:rPr>
          <w:rFonts w:ascii="Verdana" w:eastAsia="Times New Roman" w:hAnsi="Verdana" w:cs="Arial"/>
          <w:color w:val="242B2D"/>
          <w:sz w:val="15"/>
        </w:rPr>
        <w:t> </w:t>
      </w:r>
      <w:proofErr w:type="spellStart"/>
      <w:r w:rsidRPr="00A55706">
        <w:rPr>
          <w:rFonts w:ascii="Verdana" w:eastAsia="Times New Roman" w:hAnsi="Verdana" w:cs="Arial"/>
          <w:b/>
          <w:bCs/>
          <w:color w:val="242B2D"/>
          <w:sz w:val="15"/>
        </w:rPr>
        <w:t>CIFaceFeature</w:t>
      </w:r>
      <w:proofErr w:type="spellEnd"/>
      <w:r w:rsidRPr="00A55706">
        <w:rPr>
          <w:rFonts w:ascii="Verdana" w:eastAsia="Times New Roman" w:hAnsi="Verdana" w:cs="Arial"/>
          <w:color w:val="242B2D"/>
          <w:sz w:val="15"/>
        </w:rPr>
        <w:t> </w:t>
      </w:r>
      <w:r w:rsidRPr="00A55706">
        <w:rPr>
          <w:rFonts w:ascii="Verdana" w:eastAsia="Times New Roman" w:hAnsi="Verdana" w:cs="Arial"/>
          <w:color w:val="242B2D"/>
          <w:sz w:val="15"/>
          <w:szCs w:val="15"/>
        </w:rPr>
        <w:t>in Apple’s documentation</w:t>
      </w:r>
      <w:r w:rsidRPr="00A55706">
        <w:rPr>
          <w:rFonts w:ascii="Verdana" w:eastAsia="Times New Roman" w:hAnsi="Verdana" w:cs="Arial"/>
          <w:color w:val="242B2D"/>
          <w:sz w:val="15"/>
        </w:rPr>
        <w:t> </w:t>
      </w:r>
      <w:hyperlink r:id="rId10" w:anchor="documentation/CoreImage/Reference/CIFaceFeature/Reference/Reference.html" w:tgtFrame="_blank" w:history="1">
        <w:r w:rsidRPr="00A55706">
          <w:rPr>
            <w:rFonts w:ascii="Arial" w:eastAsia="Times New Roman" w:hAnsi="Arial" w:cs="Arial"/>
            <w:color w:val="687B82"/>
            <w:sz w:val="15"/>
            <w:u w:val="single"/>
          </w:rPr>
          <w:t>here</w:t>
        </w:r>
      </w:hyperlink>
      <w:r w:rsidRPr="00A55706">
        <w:rPr>
          <w:rFonts w:ascii="Verdana" w:eastAsia="Times New Roman" w:hAnsi="Verdana" w:cs="Arial"/>
          <w:color w:val="242B2D"/>
          <w:sz w:val="15"/>
          <w:szCs w:val="15"/>
        </w:rPr>
        <w:t>.</w:t>
      </w:r>
    </w:p>
    <w:p w:rsidR="00A55706" w:rsidRPr="00A55706" w:rsidRDefault="00A55706" w:rsidP="00A55706">
      <w:pPr>
        <w:spacing w:before="129" w:after="129" w:line="258" w:lineRule="atLeast"/>
        <w:textAlignment w:val="top"/>
        <w:rPr>
          <w:rFonts w:ascii="Verdana" w:eastAsia="Times New Roman" w:hAnsi="Verdana" w:cs="Arial"/>
          <w:color w:val="242B2D"/>
          <w:sz w:val="15"/>
          <w:szCs w:val="15"/>
        </w:rPr>
      </w:pPr>
      <w:r w:rsidRPr="00A55706">
        <w:rPr>
          <w:rFonts w:ascii="Verdana" w:eastAsia="Times New Roman" w:hAnsi="Verdana" w:cs="Arial"/>
          <w:color w:val="242B2D"/>
          <w:sz w:val="15"/>
          <w:szCs w:val="15"/>
        </w:rPr>
        <w:t>a) Iterate through the array of face features</w:t>
      </w:r>
    </w:p>
    <w:p w:rsidR="00A55706" w:rsidRPr="00A55706" w:rsidRDefault="00A55706" w:rsidP="00A55706">
      <w:pPr>
        <w:shd w:val="clear" w:color="auto" w:fill="F1F1F1"/>
        <w:spacing w:after="107" w:line="336" w:lineRule="atLeast"/>
        <w:textAlignment w:val="top"/>
        <w:rPr>
          <w:rFonts w:ascii="Lucida Console" w:eastAsia="Times New Roman" w:hAnsi="Lucida Console" w:cs="Arial"/>
          <w:color w:val="000000"/>
          <w:sz w:val="14"/>
          <w:szCs w:val="14"/>
        </w:rPr>
      </w:pPr>
      <w:r w:rsidRPr="00A55706">
        <w:rPr>
          <w:rFonts w:ascii="Lucida Console" w:eastAsia="Times New Roman" w:hAnsi="Lucida Console" w:cs="Arial"/>
          <w:color w:val="000000"/>
          <w:sz w:val="14"/>
          <w:szCs w:val="14"/>
        </w:rPr>
        <w:t> </w:t>
      </w:r>
      <w:r w:rsidRPr="00A55706">
        <w:rPr>
          <w:rFonts w:ascii="Lucida Console" w:eastAsia="Times New Roman" w:hAnsi="Lucida Console" w:cs="Arial"/>
          <w:i/>
          <w:iCs/>
          <w:color w:val="406040"/>
          <w:sz w:val="14"/>
        </w:rPr>
        <w:t xml:space="preserve">// we'll iterate through every detected face. </w:t>
      </w:r>
      <w:proofErr w:type="spellStart"/>
      <w:r w:rsidRPr="00A55706">
        <w:rPr>
          <w:rFonts w:ascii="Lucida Console" w:eastAsia="Times New Roman" w:hAnsi="Lucida Console" w:cs="Arial"/>
          <w:i/>
          <w:iCs/>
          <w:color w:val="406040"/>
          <w:sz w:val="14"/>
        </w:rPr>
        <w:t>CIFaceFeature</w:t>
      </w:r>
      <w:proofErr w:type="spellEnd"/>
      <w:r w:rsidRPr="00A55706">
        <w:rPr>
          <w:rFonts w:ascii="Lucida Console" w:eastAsia="Times New Roman" w:hAnsi="Lucida Console" w:cs="Arial"/>
          <w:i/>
          <w:iCs/>
          <w:color w:val="406040"/>
          <w:sz w:val="14"/>
        </w:rPr>
        <w:t xml:space="preserve"> provides us</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with the width for the entire face, and the coordinates of each eye</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and the mouth if detected. Also provided are BOOL's for the eye's and</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mouth so we can check if they already exist.</w:t>
      </w:r>
      <w:r w:rsidRPr="00A55706">
        <w:rPr>
          <w:rFonts w:ascii="Lucida Console" w:eastAsia="Times New Roman" w:hAnsi="Lucida Console" w:cs="Arial"/>
          <w:color w:val="000000"/>
          <w:sz w:val="14"/>
          <w:szCs w:val="14"/>
        </w:rPr>
        <w:br/>
      </w:r>
      <w:proofErr w:type="gramStart"/>
      <w:r w:rsidRPr="00A55706">
        <w:rPr>
          <w:rFonts w:ascii="Lucida Console" w:eastAsia="Times New Roman" w:hAnsi="Lucida Console" w:cs="Arial"/>
          <w:color w:val="2060A0"/>
          <w:sz w:val="14"/>
        </w:rPr>
        <w:t>for</w:t>
      </w:r>
      <w:r w:rsidRPr="00A55706">
        <w:rPr>
          <w:rFonts w:ascii="Lucida Console" w:eastAsia="Times New Roman" w:hAnsi="Lucida Console" w:cs="Arial"/>
          <w:color w:val="000000"/>
          <w:sz w:val="14"/>
        </w:rPr>
        <w:t>(</w:t>
      </w:r>
      <w:proofErr w:type="spellStart"/>
      <w:proofErr w:type="gramEnd"/>
      <w:r w:rsidRPr="00A55706">
        <w:rPr>
          <w:rFonts w:ascii="Lucida Console" w:eastAsia="Times New Roman" w:hAnsi="Lucida Console" w:cs="Arial"/>
          <w:color w:val="000000"/>
          <w:sz w:val="14"/>
          <w:szCs w:val="14"/>
        </w:rPr>
        <w:t>CIFaceFeature</w:t>
      </w:r>
      <w:proofErr w:type="spellEnd"/>
      <w:r w:rsidRPr="00A55706">
        <w:rPr>
          <w:rFonts w:ascii="Lucida Console" w:eastAsia="Times New Roman" w:hAnsi="Lucida Console" w:cs="Arial"/>
          <w:color w:val="000000"/>
          <w:sz w:val="14"/>
        </w:rPr>
        <w:t>* </w:t>
      </w:r>
      <w:proofErr w:type="spellStart"/>
      <w:r w:rsidRPr="00A55706">
        <w:rPr>
          <w:rFonts w:ascii="Lucida Console" w:eastAsia="Times New Roman" w:hAnsi="Lucida Console" w:cs="Arial"/>
          <w:color w:val="000000"/>
          <w:sz w:val="14"/>
          <w:szCs w:val="14"/>
        </w:rPr>
        <w:t>faceFeature</w:t>
      </w:r>
      <w:proofErr w:type="spellEnd"/>
      <w:r w:rsidRPr="00A55706">
        <w:rPr>
          <w:rFonts w:ascii="Lucida Console" w:eastAsia="Times New Roman" w:hAnsi="Lucida Console" w:cs="Arial"/>
          <w:color w:val="000000"/>
          <w:sz w:val="14"/>
        </w:rPr>
        <w:t> </w:t>
      </w:r>
      <w:r w:rsidRPr="00A55706">
        <w:rPr>
          <w:rFonts w:ascii="Lucida Console" w:eastAsia="Times New Roman" w:hAnsi="Lucida Console" w:cs="Arial"/>
          <w:color w:val="2060A0"/>
          <w:sz w:val="14"/>
        </w:rPr>
        <w:t>in</w:t>
      </w:r>
      <w:r w:rsidRPr="00A55706">
        <w:rPr>
          <w:rFonts w:ascii="Lucida Console" w:eastAsia="Times New Roman" w:hAnsi="Lucida Console" w:cs="Arial"/>
          <w:color w:val="000000"/>
          <w:sz w:val="14"/>
        </w:rPr>
        <w:t> </w:t>
      </w:r>
      <w:r w:rsidRPr="00A55706">
        <w:rPr>
          <w:rFonts w:ascii="Lucida Console" w:eastAsia="Times New Roman" w:hAnsi="Lucida Console" w:cs="Arial"/>
          <w:color w:val="000000"/>
          <w:sz w:val="14"/>
          <w:szCs w:val="14"/>
        </w:rPr>
        <w:t>features</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p>
    <w:p w:rsidR="00A55706" w:rsidRPr="00A55706" w:rsidRDefault="00A55706" w:rsidP="00A55706">
      <w:pPr>
        <w:spacing w:before="129" w:after="129" w:line="258" w:lineRule="atLeast"/>
        <w:textAlignment w:val="top"/>
        <w:rPr>
          <w:rFonts w:ascii="Verdana" w:eastAsia="Times New Roman" w:hAnsi="Verdana" w:cs="Arial"/>
          <w:color w:val="242B2D"/>
          <w:sz w:val="15"/>
          <w:szCs w:val="15"/>
        </w:rPr>
      </w:pPr>
      <w:r w:rsidRPr="00A55706">
        <w:rPr>
          <w:rFonts w:ascii="Verdana" w:eastAsia="Times New Roman" w:hAnsi="Verdana" w:cs="Arial"/>
          <w:color w:val="242B2D"/>
          <w:sz w:val="15"/>
          <w:szCs w:val="15"/>
        </w:rPr>
        <w:lastRenderedPageBreak/>
        <w:t>b) Create a red border around each face found in the image using the feature bounds. We’ll also store the face width which we’ll be using for drawing on the other features of the face.</w:t>
      </w:r>
    </w:p>
    <w:p w:rsidR="00A55706" w:rsidRPr="00A55706" w:rsidRDefault="00A55706" w:rsidP="00A55706">
      <w:pPr>
        <w:shd w:val="clear" w:color="auto" w:fill="F1F1F1"/>
        <w:spacing w:after="107" w:line="336" w:lineRule="atLeast"/>
        <w:textAlignment w:val="top"/>
        <w:rPr>
          <w:rFonts w:ascii="Lucida Console" w:eastAsia="Times New Roman" w:hAnsi="Lucida Console" w:cs="Arial"/>
          <w:color w:val="000000"/>
          <w:sz w:val="14"/>
          <w:szCs w:val="14"/>
        </w:rPr>
      </w:pPr>
      <w:r w:rsidRPr="00A55706">
        <w:rPr>
          <w:rFonts w:ascii="Lucida Console" w:eastAsia="Times New Roman" w:hAnsi="Lucida Console" w:cs="Arial"/>
          <w:color w:val="000000"/>
          <w:sz w:val="14"/>
          <w:szCs w:val="14"/>
        </w:rPr>
        <w:t> </w:t>
      </w:r>
      <w:r w:rsidRPr="00A55706">
        <w:rPr>
          <w:rFonts w:ascii="Lucida Console" w:eastAsia="Times New Roman" w:hAnsi="Lucida Console" w:cs="Arial"/>
          <w:i/>
          <w:iCs/>
          <w:color w:val="406040"/>
          <w:sz w:val="14"/>
        </w:rPr>
        <w:t>// get the width of the face</w:t>
      </w:r>
      <w:r w:rsidRPr="00A55706">
        <w:rPr>
          <w:rFonts w:ascii="Lucida Console" w:eastAsia="Times New Roman" w:hAnsi="Lucida Console" w:cs="Arial"/>
          <w:color w:val="000000"/>
          <w:sz w:val="14"/>
          <w:szCs w:val="14"/>
        </w:rPr>
        <w:br/>
      </w:r>
      <w:proofErr w:type="spellStart"/>
      <w:r w:rsidRPr="00A55706">
        <w:rPr>
          <w:rFonts w:ascii="Lucida Console" w:eastAsia="Times New Roman" w:hAnsi="Lucida Console" w:cs="Arial"/>
          <w:color w:val="000000"/>
          <w:sz w:val="14"/>
          <w:szCs w:val="14"/>
        </w:rPr>
        <w:t>CGFloat</w:t>
      </w:r>
      <w:proofErr w:type="spell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faceWidth</w:t>
      </w:r>
      <w:proofErr w:type="spellEnd"/>
      <w:r w:rsidRPr="00A55706">
        <w:rPr>
          <w:rFonts w:ascii="Lucida Console" w:eastAsia="Times New Roman" w:hAnsi="Lucida Console" w:cs="Arial"/>
          <w:color w:val="000000"/>
          <w:sz w:val="14"/>
        </w:rPr>
        <w:t> = </w:t>
      </w:r>
      <w:proofErr w:type="spellStart"/>
      <w:r w:rsidRPr="00A55706">
        <w:rPr>
          <w:rFonts w:ascii="Lucida Console" w:eastAsia="Times New Roman" w:hAnsi="Lucida Console" w:cs="Arial"/>
          <w:color w:val="000000"/>
          <w:sz w:val="14"/>
          <w:szCs w:val="14"/>
        </w:rPr>
        <w:t>faceFeature.bounds.size.width</w:t>
      </w:r>
      <w:proofErr w:type="spellEnd"/>
      <w:proofErr w:type="gramStart"/>
      <w:r w:rsidRPr="00A55706">
        <w:rPr>
          <w:rFonts w:ascii="Lucida Console" w:eastAsia="Times New Roman" w:hAnsi="Lucida Console" w:cs="Arial"/>
          <w:color w:val="000000"/>
          <w:sz w:val="14"/>
          <w:szCs w:val="14"/>
        </w:rPr>
        <w:t>;</w:t>
      </w:r>
      <w:proofErr w:type="gramEnd"/>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xml:space="preserve">// create a </w:t>
      </w:r>
      <w:proofErr w:type="spellStart"/>
      <w:r w:rsidRPr="00A55706">
        <w:rPr>
          <w:rFonts w:ascii="Lucida Console" w:eastAsia="Times New Roman" w:hAnsi="Lucida Console" w:cs="Arial"/>
          <w:i/>
          <w:iCs/>
          <w:color w:val="406040"/>
          <w:sz w:val="14"/>
        </w:rPr>
        <w:t>UIView</w:t>
      </w:r>
      <w:proofErr w:type="spellEnd"/>
      <w:r w:rsidRPr="00A55706">
        <w:rPr>
          <w:rFonts w:ascii="Lucida Console" w:eastAsia="Times New Roman" w:hAnsi="Lucida Console" w:cs="Arial"/>
          <w:i/>
          <w:iCs/>
          <w:color w:val="406040"/>
          <w:sz w:val="14"/>
        </w:rPr>
        <w:t xml:space="preserve"> using the bounds of the face</w:t>
      </w:r>
      <w:r w:rsidRPr="00A55706">
        <w:rPr>
          <w:rFonts w:ascii="Lucida Console" w:eastAsia="Times New Roman" w:hAnsi="Lucida Console" w:cs="Arial"/>
          <w:color w:val="000000"/>
          <w:sz w:val="14"/>
          <w:szCs w:val="14"/>
        </w:rPr>
        <w:br/>
      </w:r>
      <w:proofErr w:type="spellStart"/>
      <w:r w:rsidRPr="00A55706">
        <w:rPr>
          <w:rFonts w:ascii="Lucida Console" w:eastAsia="Times New Roman" w:hAnsi="Lucida Console" w:cs="Arial"/>
          <w:color w:val="000000"/>
          <w:sz w:val="14"/>
          <w:szCs w:val="14"/>
        </w:rPr>
        <w:t>UIView</w:t>
      </w:r>
      <w:proofErr w:type="spellEnd"/>
      <w:r w:rsidRPr="00A55706">
        <w:rPr>
          <w:rFonts w:ascii="Lucida Console" w:eastAsia="Times New Roman" w:hAnsi="Lucida Console" w:cs="Arial"/>
          <w:color w:val="000000"/>
          <w:sz w:val="14"/>
        </w:rPr>
        <w:t>* </w:t>
      </w:r>
      <w:proofErr w:type="spellStart"/>
      <w:r w:rsidRPr="00A55706">
        <w:rPr>
          <w:rFonts w:ascii="Lucida Console" w:eastAsia="Times New Roman" w:hAnsi="Lucida Console" w:cs="Arial"/>
          <w:color w:val="000000"/>
          <w:sz w:val="14"/>
          <w:szCs w:val="14"/>
        </w:rPr>
        <w:t>faceView</w:t>
      </w:r>
      <w:proofErr w:type="spellEnd"/>
      <w:r w:rsidRPr="00A55706">
        <w:rPr>
          <w:rFonts w:ascii="Lucida Console" w:eastAsia="Times New Roman" w:hAnsi="Lucida Console" w:cs="Arial"/>
          <w:color w:val="000000"/>
          <w:sz w:val="14"/>
        </w:rPr>
        <w:t> = [[</w:t>
      </w:r>
      <w:proofErr w:type="spellStart"/>
      <w:r w:rsidRPr="00A55706">
        <w:rPr>
          <w:rFonts w:ascii="Lucida Console" w:eastAsia="Times New Roman" w:hAnsi="Lucida Console" w:cs="Arial"/>
          <w:color w:val="000000"/>
          <w:sz w:val="14"/>
          <w:szCs w:val="14"/>
        </w:rPr>
        <w:t>UIView</w:t>
      </w:r>
      <w:proofErr w:type="spell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alloc</w:t>
      </w:r>
      <w:proofErr w:type="spellEnd"/>
      <w:r w:rsidRPr="00A55706">
        <w:rPr>
          <w:rFonts w:ascii="Lucida Console" w:eastAsia="Times New Roman" w:hAnsi="Lucida Console" w:cs="Arial"/>
          <w:color w:val="000000"/>
          <w:sz w:val="14"/>
        </w:rPr>
        <w:t>] </w:t>
      </w:r>
      <w:proofErr w:type="spellStart"/>
      <w:r w:rsidRPr="00A55706">
        <w:rPr>
          <w:rFonts w:ascii="Lucida Console" w:eastAsia="Times New Roman" w:hAnsi="Lucida Console" w:cs="Arial"/>
          <w:color w:val="000000"/>
          <w:sz w:val="14"/>
          <w:szCs w:val="14"/>
        </w:rPr>
        <w:t>initWithFrame</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faceFeature.bounds</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xml:space="preserve">// add a border around the newly created </w:t>
      </w:r>
      <w:proofErr w:type="spellStart"/>
      <w:r w:rsidRPr="00A55706">
        <w:rPr>
          <w:rFonts w:ascii="Lucida Console" w:eastAsia="Times New Roman" w:hAnsi="Lucida Console" w:cs="Arial"/>
          <w:i/>
          <w:iCs/>
          <w:color w:val="406040"/>
          <w:sz w:val="14"/>
        </w:rPr>
        <w:t>UIView</w:t>
      </w:r>
      <w:proofErr w:type="spellEnd"/>
      <w:r w:rsidRPr="00A55706">
        <w:rPr>
          <w:rFonts w:ascii="Lucida Console" w:eastAsia="Times New Roman" w:hAnsi="Lucida Console" w:cs="Arial"/>
          <w:color w:val="000000"/>
          <w:sz w:val="14"/>
          <w:szCs w:val="14"/>
        </w:rPr>
        <w:br/>
      </w:r>
      <w:proofErr w:type="spellStart"/>
      <w:r w:rsidRPr="00A55706">
        <w:rPr>
          <w:rFonts w:ascii="Lucida Console" w:eastAsia="Times New Roman" w:hAnsi="Lucida Console" w:cs="Arial"/>
          <w:color w:val="000000"/>
          <w:sz w:val="14"/>
          <w:szCs w:val="14"/>
        </w:rPr>
        <w:t>faceView.layer.borderWidth</w:t>
      </w:r>
      <w:proofErr w:type="spellEnd"/>
      <w:r w:rsidRPr="00A55706">
        <w:rPr>
          <w:rFonts w:ascii="Lucida Console" w:eastAsia="Times New Roman" w:hAnsi="Lucida Console" w:cs="Arial"/>
          <w:color w:val="000000"/>
          <w:sz w:val="14"/>
        </w:rPr>
        <w:t> = </w:t>
      </w:r>
      <w:r w:rsidRPr="00A55706">
        <w:rPr>
          <w:rFonts w:ascii="Lucida Console" w:eastAsia="Times New Roman" w:hAnsi="Lucida Console" w:cs="Arial"/>
          <w:color w:val="0080A0"/>
          <w:sz w:val="14"/>
        </w:rPr>
        <w:t>1</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proofErr w:type="spellStart"/>
      <w:r w:rsidRPr="00A55706">
        <w:rPr>
          <w:rFonts w:ascii="Lucida Console" w:eastAsia="Times New Roman" w:hAnsi="Lucida Console" w:cs="Arial"/>
          <w:color w:val="000000"/>
          <w:sz w:val="14"/>
          <w:szCs w:val="14"/>
        </w:rPr>
        <w:t>faceView.layer.borderColor</w:t>
      </w:r>
      <w:proofErr w:type="spellEnd"/>
      <w:r w:rsidRPr="00A55706">
        <w:rPr>
          <w:rFonts w:ascii="Lucida Console" w:eastAsia="Times New Roman" w:hAnsi="Lucida Console" w:cs="Arial"/>
          <w:color w:val="000000"/>
          <w:sz w:val="14"/>
        </w:rPr>
        <w:t> = [[</w:t>
      </w:r>
      <w:proofErr w:type="spellStart"/>
      <w:r w:rsidRPr="00A55706">
        <w:rPr>
          <w:rFonts w:ascii="Lucida Console" w:eastAsia="Times New Roman" w:hAnsi="Lucida Console" w:cs="Arial"/>
          <w:color w:val="000000"/>
          <w:sz w:val="14"/>
          <w:szCs w:val="14"/>
        </w:rPr>
        <w:t>UIColor</w:t>
      </w:r>
      <w:proofErr w:type="spell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redColor</w:t>
      </w:r>
      <w:proofErr w:type="spellEnd"/>
      <w:r w:rsidRPr="00A55706">
        <w:rPr>
          <w:rFonts w:ascii="Lucida Console" w:eastAsia="Times New Roman" w:hAnsi="Lucida Console" w:cs="Arial"/>
          <w:color w:val="000000"/>
          <w:sz w:val="14"/>
        </w:rPr>
        <w:t>] </w:t>
      </w:r>
      <w:proofErr w:type="spellStart"/>
      <w:r w:rsidRPr="00A55706">
        <w:rPr>
          <w:rFonts w:ascii="Lucida Console" w:eastAsia="Times New Roman" w:hAnsi="Lucida Console" w:cs="Arial"/>
          <w:color w:val="000000"/>
          <w:sz w:val="14"/>
          <w:szCs w:val="14"/>
        </w:rPr>
        <w:t>CGColor</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add the new view to create a box around the face</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proofErr w:type="spellStart"/>
      <w:r w:rsidRPr="00A55706">
        <w:rPr>
          <w:rFonts w:ascii="Lucida Console" w:eastAsia="Times New Roman" w:hAnsi="Lucida Console" w:cs="Arial"/>
          <w:color w:val="000000"/>
          <w:sz w:val="14"/>
          <w:szCs w:val="14"/>
        </w:rPr>
        <w:t>self.window</w:t>
      </w:r>
      <w:proofErr w:type="spell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addSubview</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faceView</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p>
    <w:p w:rsidR="00A55706" w:rsidRPr="00A55706" w:rsidRDefault="00A55706" w:rsidP="00A55706">
      <w:pPr>
        <w:spacing w:before="129" w:after="129" w:line="258" w:lineRule="atLeast"/>
        <w:textAlignment w:val="top"/>
        <w:rPr>
          <w:rFonts w:ascii="Verdana" w:eastAsia="Times New Roman" w:hAnsi="Verdana" w:cs="Arial"/>
          <w:color w:val="242B2D"/>
          <w:sz w:val="15"/>
          <w:szCs w:val="15"/>
        </w:rPr>
      </w:pPr>
      <w:r w:rsidRPr="00A55706">
        <w:rPr>
          <w:rFonts w:ascii="Verdana" w:eastAsia="Times New Roman" w:hAnsi="Verdana" w:cs="Arial"/>
          <w:color w:val="242B2D"/>
          <w:sz w:val="15"/>
          <w:szCs w:val="15"/>
        </w:rPr>
        <w:t>Now over the two eyes we’ll draw green circles.</w:t>
      </w:r>
    </w:p>
    <w:p w:rsidR="00A55706" w:rsidRPr="00A55706" w:rsidRDefault="00A55706" w:rsidP="00A55706">
      <w:pPr>
        <w:shd w:val="clear" w:color="auto" w:fill="F1F1F1"/>
        <w:spacing w:after="107" w:line="336" w:lineRule="atLeast"/>
        <w:textAlignment w:val="top"/>
        <w:rPr>
          <w:rFonts w:ascii="Lucida Console" w:eastAsia="Times New Roman" w:hAnsi="Lucida Console" w:cs="Arial"/>
          <w:color w:val="000000"/>
          <w:sz w:val="14"/>
          <w:szCs w:val="14"/>
        </w:rPr>
      </w:pPr>
      <w:r w:rsidRPr="00A55706">
        <w:rPr>
          <w:rFonts w:ascii="Lucida Console" w:eastAsia="Times New Roman" w:hAnsi="Lucida Console" w:cs="Arial"/>
          <w:color w:val="000000"/>
          <w:sz w:val="14"/>
          <w:szCs w:val="14"/>
        </w:rPr>
        <w:t> </w:t>
      </w:r>
      <w:r w:rsidRPr="00A55706">
        <w:rPr>
          <w:rFonts w:ascii="Lucida Console" w:eastAsia="Times New Roman" w:hAnsi="Lucida Console" w:cs="Arial"/>
          <w:color w:val="2060A0"/>
          <w:sz w:val="14"/>
        </w:rPr>
        <w:t>if</w:t>
      </w:r>
      <w:r w:rsidRPr="00A55706">
        <w:rPr>
          <w:rFonts w:ascii="Lucida Console" w:eastAsia="Times New Roman" w:hAnsi="Lucida Console" w:cs="Arial"/>
          <w:color w:val="000000"/>
          <w:sz w:val="14"/>
        </w:rPr>
        <w:t>(</w:t>
      </w:r>
      <w:proofErr w:type="spellStart"/>
      <w:r w:rsidRPr="00A55706">
        <w:rPr>
          <w:rFonts w:ascii="Lucida Console" w:eastAsia="Times New Roman" w:hAnsi="Lucida Console" w:cs="Arial"/>
          <w:color w:val="000000"/>
          <w:sz w:val="14"/>
          <w:szCs w:val="14"/>
        </w:rPr>
        <w:t>faceFeature.hasLeftEyePosition</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xml:space="preserve">// create a </w:t>
      </w:r>
      <w:proofErr w:type="spellStart"/>
      <w:r w:rsidRPr="00A55706">
        <w:rPr>
          <w:rFonts w:ascii="Lucida Console" w:eastAsia="Times New Roman" w:hAnsi="Lucida Console" w:cs="Arial"/>
          <w:i/>
          <w:iCs/>
          <w:color w:val="406040"/>
          <w:sz w:val="14"/>
        </w:rPr>
        <w:t>UIView</w:t>
      </w:r>
      <w:proofErr w:type="spellEnd"/>
      <w:r w:rsidRPr="00A55706">
        <w:rPr>
          <w:rFonts w:ascii="Lucida Console" w:eastAsia="Times New Roman" w:hAnsi="Lucida Console" w:cs="Arial"/>
          <w:i/>
          <w:iCs/>
          <w:color w:val="406040"/>
          <w:sz w:val="14"/>
        </w:rPr>
        <w:t xml:space="preserve"> with a size based on the width of the face</w:t>
      </w:r>
      <w:r w:rsidRPr="00A55706">
        <w:rPr>
          <w:rFonts w:ascii="Lucida Console" w:eastAsia="Times New Roman" w:hAnsi="Lucida Console" w:cs="Arial"/>
          <w:color w:val="000000"/>
          <w:sz w:val="14"/>
          <w:szCs w:val="14"/>
        </w:rPr>
        <w:br/>
      </w:r>
      <w:proofErr w:type="spellStart"/>
      <w:r w:rsidRPr="00A55706">
        <w:rPr>
          <w:rFonts w:ascii="Lucida Console" w:eastAsia="Times New Roman" w:hAnsi="Lucida Console" w:cs="Arial"/>
          <w:color w:val="000000"/>
          <w:sz w:val="14"/>
          <w:szCs w:val="14"/>
        </w:rPr>
        <w:t>UIView</w:t>
      </w:r>
      <w:proofErr w:type="spellEnd"/>
      <w:r w:rsidRPr="00A55706">
        <w:rPr>
          <w:rFonts w:ascii="Lucida Console" w:eastAsia="Times New Roman" w:hAnsi="Lucida Console" w:cs="Arial"/>
          <w:color w:val="000000"/>
          <w:sz w:val="14"/>
        </w:rPr>
        <w:t>* </w:t>
      </w:r>
      <w:proofErr w:type="spellStart"/>
      <w:r w:rsidRPr="00A55706">
        <w:rPr>
          <w:rFonts w:ascii="Lucida Console" w:eastAsia="Times New Roman" w:hAnsi="Lucida Console" w:cs="Arial"/>
          <w:color w:val="000000"/>
          <w:sz w:val="14"/>
          <w:szCs w:val="14"/>
        </w:rPr>
        <w:t>leftEyeView</w:t>
      </w:r>
      <w:proofErr w:type="spellEnd"/>
      <w:r w:rsidRPr="00A55706">
        <w:rPr>
          <w:rFonts w:ascii="Lucida Console" w:eastAsia="Times New Roman" w:hAnsi="Lucida Console" w:cs="Arial"/>
          <w:color w:val="000000"/>
          <w:sz w:val="14"/>
        </w:rPr>
        <w:t> = [[</w:t>
      </w:r>
      <w:proofErr w:type="spellStart"/>
      <w:r w:rsidRPr="00A55706">
        <w:rPr>
          <w:rFonts w:ascii="Lucida Console" w:eastAsia="Times New Roman" w:hAnsi="Lucida Console" w:cs="Arial"/>
          <w:color w:val="000000"/>
          <w:sz w:val="14"/>
          <w:szCs w:val="14"/>
        </w:rPr>
        <w:t>UIView</w:t>
      </w:r>
      <w:proofErr w:type="spellEnd"/>
      <w:r w:rsidRPr="00A55706">
        <w:rPr>
          <w:rFonts w:ascii="Lucida Console" w:eastAsia="Times New Roman" w:hAnsi="Lucida Console" w:cs="Arial"/>
          <w:color w:val="000000"/>
          <w:sz w:val="14"/>
          <w:szCs w:val="14"/>
        </w:rPr>
        <w:t xml:space="preserve"> alloc</w:t>
      </w:r>
      <w:r w:rsidRPr="00A55706">
        <w:rPr>
          <w:rFonts w:ascii="Lucida Console" w:eastAsia="Times New Roman" w:hAnsi="Lucida Console" w:cs="Arial"/>
          <w:color w:val="000000"/>
          <w:sz w:val="14"/>
        </w:rPr>
        <w:t>] </w:t>
      </w:r>
      <w:r w:rsidRPr="00A55706">
        <w:rPr>
          <w:rFonts w:ascii="Lucida Console" w:eastAsia="Times New Roman" w:hAnsi="Lucida Console" w:cs="Arial"/>
          <w:color w:val="000000"/>
          <w:sz w:val="14"/>
          <w:szCs w:val="14"/>
        </w:rPr>
        <w:t>initWithFrame</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CGRectMake</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faceFeature.leftEyePosition.x</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faceWidth</w:t>
      </w:r>
      <w:r w:rsidRPr="00A55706">
        <w:rPr>
          <w:rFonts w:ascii="Lucida Console" w:eastAsia="Times New Roman" w:hAnsi="Lucida Console" w:cs="Arial"/>
          <w:color w:val="000000"/>
          <w:sz w:val="14"/>
        </w:rPr>
        <w:t>*</w:t>
      </w:r>
      <w:r w:rsidRPr="00A55706">
        <w:rPr>
          <w:rFonts w:ascii="Lucida Console" w:eastAsia="Times New Roman" w:hAnsi="Lucida Console" w:cs="Arial"/>
          <w:color w:val="0080A0"/>
          <w:sz w:val="14"/>
        </w:rPr>
        <w:t>0.15</w:t>
      </w:r>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faceFeature.leftEyePosition.y</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faceWidth</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80A0"/>
          <w:sz w:val="14"/>
        </w:rPr>
        <w:t>0.15</w:t>
      </w:r>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faceWidth</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80A0"/>
          <w:sz w:val="14"/>
        </w:rPr>
        <w:t>0.3</w:t>
      </w:r>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faceWidth</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80A0"/>
          <w:sz w:val="14"/>
        </w:rPr>
        <w:t>0.3</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change the background color of the eye view</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proofErr w:type="spellStart"/>
      <w:r w:rsidRPr="00A55706">
        <w:rPr>
          <w:rFonts w:ascii="Lucida Console" w:eastAsia="Times New Roman" w:hAnsi="Lucida Console" w:cs="Arial"/>
          <w:color w:val="000000"/>
          <w:sz w:val="14"/>
          <w:szCs w:val="14"/>
        </w:rPr>
        <w:t>leftEyeView</w:t>
      </w:r>
      <w:proofErr w:type="spell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setBackgroundColor</w:t>
      </w:r>
      <w:proofErr w:type="spellEnd"/>
      <w:r w:rsidRPr="00A55706">
        <w:rPr>
          <w:rFonts w:ascii="Lucida Console" w:eastAsia="Times New Roman" w:hAnsi="Lucida Console" w:cs="Arial"/>
          <w:color w:val="000000"/>
          <w:sz w:val="14"/>
        </w:rPr>
        <w:t>:[[</w:t>
      </w:r>
      <w:proofErr w:type="spellStart"/>
      <w:r w:rsidRPr="00A55706">
        <w:rPr>
          <w:rFonts w:ascii="Lucida Console" w:eastAsia="Times New Roman" w:hAnsi="Lucida Console" w:cs="Arial"/>
          <w:color w:val="000000"/>
          <w:sz w:val="14"/>
          <w:szCs w:val="14"/>
        </w:rPr>
        <w:t>UIColor</w:t>
      </w:r>
      <w:proofErr w:type="spell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blueColor</w:t>
      </w:r>
      <w:proofErr w:type="spellEnd"/>
      <w:r w:rsidRPr="00A55706">
        <w:rPr>
          <w:rFonts w:ascii="Lucida Console" w:eastAsia="Times New Roman" w:hAnsi="Lucida Console" w:cs="Arial"/>
          <w:color w:val="000000"/>
          <w:sz w:val="14"/>
        </w:rPr>
        <w:t>] </w:t>
      </w:r>
      <w:r w:rsidRPr="00A55706">
        <w:rPr>
          <w:rFonts w:ascii="Lucida Console" w:eastAsia="Times New Roman" w:hAnsi="Lucida Console" w:cs="Arial"/>
          <w:color w:val="000000"/>
          <w:sz w:val="14"/>
          <w:szCs w:val="14"/>
        </w:rPr>
        <w:t>colorWithAlphaComponent</w:t>
      </w:r>
      <w:r w:rsidRPr="00A55706">
        <w:rPr>
          <w:rFonts w:ascii="Lucida Console" w:eastAsia="Times New Roman" w:hAnsi="Lucida Console" w:cs="Arial"/>
          <w:color w:val="000000"/>
          <w:sz w:val="14"/>
        </w:rPr>
        <w:t>:</w:t>
      </w:r>
      <w:r w:rsidRPr="00A55706">
        <w:rPr>
          <w:rFonts w:ascii="Lucida Console" w:eastAsia="Times New Roman" w:hAnsi="Lucida Console" w:cs="Arial"/>
          <w:color w:val="0080A0"/>
          <w:sz w:val="14"/>
        </w:rPr>
        <w:t>0.3</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xml:space="preserve">// set the position of the </w:t>
      </w:r>
      <w:proofErr w:type="spellStart"/>
      <w:r w:rsidRPr="00A55706">
        <w:rPr>
          <w:rFonts w:ascii="Lucida Console" w:eastAsia="Times New Roman" w:hAnsi="Lucida Console" w:cs="Arial"/>
          <w:i/>
          <w:iCs/>
          <w:color w:val="406040"/>
          <w:sz w:val="14"/>
        </w:rPr>
        <w:t>leftEyeView</w:t>
      </w:r>
      <w:proofErr w:type="spellEnd"/>
      <w:r w:rsidRPr="00A55706">
        <w:rPr>
          <w:rFonts w:ascii="Lucida Console" w:eastAsia="Times New Roman" w:hAnsi="Lucida Console" w:cs="Arial"/>
          <w:i/>
          <w:iCs/>
          <w:color w:val="406040"/>
          <w:sz w:val="14"/>
        </w:rPr>
        <w:t xml:space="preserve"> based on the face</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proofErr w:type="spellStart"/>
      <w:r w:rsidRPr="00A55706">
        <w:rPr>
          <w:rFonts w:ascii="Lucida Console" w:eastAsia="Times New Roman" w:hAnsi="Lucida Console" w:cs="Arial"/>
          <w:color w:val="000000"/>
          <w:sz w:val="14"/>
          <w:szCs w:val="14"/>
        </w:rPr>
        <w:t>leftEyeView</w:t>
      </w:r>
      <w:proofErr w:type="spell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setCenter</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faceFeature.leftEyePosition</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round the corners</w:t>
      </w:r>
      <w:r w:rsidRPr="00A55706">
        <w:rPr>
          <w:rFonts w:ascii="Lucida Console" w:eastAsia="Times New Roman" w:hAnsi="Lucida Console" w:cs="Arial"/>
          <w:color w:val="000000"/>
          <w:sz w:val="14"/>
          <w:szCs w:val="14"/>
        </w:rPr>
        <w:br/>
      </w:r>
      <w:proofErr w:type="spellStart"/>
      <w:r w:rsidRPr="00A55706">
        <w:rPr>
          <w:rFonts w:ascii="Lucida Console" w:eastAsia="Times New Roman" w:hAnsi="Lucida Console" w:cs="Arial"/>
          <w:color w:val="000000"/>
          <w:sz w:val="14"/>
          <w:szCs w:val="14"/>
        </w:rPr>
        <w:t>leftEyeView.layer.cornerRadius</w:t>
      </w:r>
      <w:proofErr w:type="spellEnd"/>
      <w:r w:rsidRPr="00A55706">
        <w:rPr>
          <w:rFonts w:ascii="Lucida Console" w:eastAsia="Times New Roman" w:hAnsi="Lucida Console" w:cs="Arial"/>
          <w:color w:val="000000"/>
          <w:sz w:val="14"/>
        </w:rPr>
        <w:t> = </w:t>
      </w:r>
      <w:proofErr w:type="spellStart"/>
      <w:r w:rsidRPr="00A55706">
        <w:rPr>
          <w:rFonts w:ascii="Lucida Console" w:eastAsia="Times New Roman" w:hAnsi="Lucida Console" w:cs="Arial"/>
          <w:color w:val="000000"/>
          <w:sz w:val="14"/>
          <w:szCs w:val="14"/>
        </w:rPr>
        <w:t>faceWidth</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80A0"/>
          <w:sz w:val="14"/>
        </w:rPr>
        <w:t>0.15</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add the view to the window</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proofErr w:type="spellStart"/>
      <w:r w:rsidRPr="00A55706">
        <w:rPr>
          <w:rFonts w:ascii="Lucida Console" w:eastAsia="Times New Roman" w:hAnsi="Lucida Console" w:cs="Arial"/>
          <w:color w:val="000000"/>
          <w:sz w:val="14"/>
          <w:szCs w:val="14"/>
        </w:rPr>
        <w:t>self.window</w:t>
      </w:r>
      <w:proofErr w:type="spell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addSubview</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leftEyeView</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2060A0"/>
          <w:sz w:val="14"/>
        </w:rPr>
        <w:t>if</w:t>
      </w:r>
      <w:r w:rsidRPr="00A55706">
        <w:rPr>
          <w:rFonts w:ascii="Lucida Console" w:eastAsia="Times New Roman" w:hAnsi="Lucida Console" w:cs="Arial"/>
          <w:color w:val="000000"/>
          <w:sz w:val="14"/>
        </w:rPr>
        <w:t>(</w:t>
      </w:r>
      <w:proofErr w:type="spellStart"/>
      <w:r w:rsidRPr="00A55706">
        <w:rPr>
          <w:rFonts w:ascii="Lucida Console" w:eastAsia="Times New Roman" w:hAnsi="Lucida Console" w:cs="Arial"/>
          <w:color w:val="000000"/>
          <w:sz w:val="14"/>
          <w:szCs w:val="14"/>
        </w:rPr>
        <w:t>faceFeature.hasRightEyePosition</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xml:space="preserve">// create a </w:t>
      </w:r>
      <w:proofErr w:type="spellStart"/>
      <w:r w:rsidRPr="00A55706">
        <w:rPr>
          <w:rFonts w:ascii="Lucida Console" w:eastAsia="Times New Roman" w:hAnsi="Lucida Console" w:cs="Arial"/>
          <w:i/>
          <w:iCs/>
          <w:color w:val="406040"/>
          <w:sz w:val="14"/>
        </w:rPr>
        <w:t>UIView</w:t>
      </w:r>
      <w:proofErr w:type="spellEnd"/>
      <w:r w:rsidRPr="00A55706">
        <w:rPr>
          <w:rFonts w:ascii="Lucida Console" w:eastAsia="Times New Roman" w:hAnsi="Lucida Console" w:cs="Arial"/>
          <w:i/>
          <w:iCs/>
          <w:color w:val="406040"/>
          <w:sz w:val="14"/>
        </w:rPr>
        <w:t xml:space="preserve"> with a size based on the width of the face</w:t>
      </w:r>
      <w:r w:rsidRPr="00A55706">
        <w:rPr>
          <w:rFonts w:ascii="Lucida Console" w:eastAsia="Times New Roman" w:hAnsi="Lucida Console" w:cs="Arial"/>
          <w:color w:val="000000"/>
          <w:sz w:val="14"/>
          <w:szCs w:val="14"/>
        </w:rPr>
        <w:br/>
      </w:r>
      <w:proofErr w:type="spellStart"/>
      <w:r w:rsidRPr="00A55706">
        <w:rPr>
          <w:rFonts w:ascii="Lucida Console" w:eastAsia="Times New Roman" w:hAnsi="Lucida Console" w:cs="Arial"/>
          <w:color w:val="000000"/>
          <w:sz w:val="14"/>
          <w:szCs w:val="14"/>
        </w:rPr>
        <w:t>UIView</w:t>
      </w:r>
      <w:proofErr w:type="spellEnd"/>
      <w:r w:rsidRPr="00A55706">
        <w:rPr>
          <w:rFonts w:ascii="Lucida Console" w:eastAsia="Times New Roman" w:hAnsi="Lucida Console" w:cs="Arial"/>
          <w:color w:val="000000"/>
          <w:sz w:val="14"/>
        </w:rPr>
        <w:t>* </w:t>
      </w:r>
      <w:proofErr w:type="spellStart"/>
      <w:r w:rsidRPr="00A55706">
        <w:rPr>
          <w:rFonts w:ascii="Lucida Console" w:eastAsia="Times New Roman" w:hAnsi="Lucida Console" w:cs="Arial"/>
          <w:color w:val="000000"/>
          <w:sz w:val="14"/>
          <w:szCs w:val="14"/>
        </w:rPr>
        <w:t>leftEye</w:t>
      </w:r>
      <w:proofErr w:type="spellEnd"/>
      <w:r w:rsidRPr="00A55706">
        <w:rPr>
          <w:rFonts w:ascii="Lucida Console" w:eastAsia="Times New Roman" w:hAnsi="Lucida Console" w:cs="Arial"/>
          <w:color w:val="000000"/>
          <w:sz w:val="14"/>
        </w:rPr>
        <w:t> = [[</w:t>
      </w:r>
      <w:proofErr w:type="spellStart"/>
      <w:r w:rsidRPr="00A55706">
        <w:rPr>
          <w:rFonts w:ascii="Lucida Console" w:eastAsia="Times New Roman" w:hAnsi="Lucida Console" w:cs="Arial"/>
          <w:color w:val="000000"/>
          <w:sz w:val="14"/>
          <w:szCs w:val="14"/>
        </w:rPr>
        <w:t>UIView</w:t>
      </w:r>
      <w:proofErr w:type="spellEnd"/>
      <w:r w:rsidRPr="00A55706">
        <w:rPr>
          <w:rFonts w:ascii="Lucida Console" w:eastAsia="Times New Roman" w:hAnsi="Lucida Console" w:cs="Arial"/>
          <w:color w:val="000000"/>
          <w:sz w:val="14"/>
          <w:szCs w:val="14"/>
        </w:rPr>
        <w:t xml:space="preserve"> alloc</w:t>
      </w:r>
      <w:r w:rsidRPr="00A55706">
        <w:rPr>
          <w:rFonts w:ascii="Lucida Console" w:eastAsia="Times New Roman" w:hAnsi="Lucida Console" w:cs="Arial"/>
          <w:color w:val="000000"/>
          <w:sz w:val="14"/>
        </w:rPr>
        <w:t>] </w:t>
      </w:r>
      <w:r w:rsidRPr="00A55706">
        <w:rPr>
          <w:rFonts w:ascii="Lucida Console" w:eastAsia="Times New Roman" w:hAnsi="Lucida Console" w:cs="Arial"/>
          <w:color w:val="000000"/>
          <w:sz w:val="14"/>
          <w:szCs w:val="14"/>
        </w:rPr>
        <w:t>initWithFrame</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CGRectMake</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faceFeature.rightEyePosition.x</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faceWidth</w:t>
      </w:r>
      <w:r w:rsidRPr="00A55706">
        <w:rPr>
          <w:rFonts w:ascii="Lucida Console" w:eastAsia="Times New Roman" w:hAnsi="Lucida Console" w:cs="Arial"/>
          <w:color w:val="000000"/>
          <w:sz w:val="14"/>
        </w:rPr>
        <w:t>*</w:t>
      </w:r>
      <w:r w:rsidRPr="00A55706">
        <w:rPr>
          <w:rFonts w:ascii="Lucida Console" w:eastAsia="Times New Roman" w:hAnsi="Lucida Console" w:cs="Arial"/>
          <w:color w:val="0080A0"/>
          <w:sz w:val="14"/>
        </w:rPr>
        <w:t>0.15</w:t>
      </w:r>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faceFeature.rightEyePosition.y</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faceWidth</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80A0"/>
          <w:sz w:val="14"/>
        </w:rPr>
        <w:t>0.15</w:t>
      </w:r>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faceWidth</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80A0"/>
          <w:sz w:val="14"/>
        </w:rPr>
        <w:t>0.3</w:t>
      </w:r>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faceWidth</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80A0"/>
          <w:sz w:val="14"/>
        </w:rPr>
        <w:t>0.3</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change the background color of the eye view</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proofErr w:type="spellStart"/>
      <w:r w:rsidRPr="00A55706">
        <w:rPr>
          <w:rFonts w:ascii="Lucida Console" w:eastAsia="Times New Roman" w:hAnsi="Lucida Console" w:cs="Arial"/>
          <w:color w:val="000000"/>
          <w:sz w:val="14"/>
          <w:szCs w:val="14"/>
        </w:rPr>
        <w:t>leftEye</w:t>
      </w:r>
      <w:proofErr w:type="spell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setBackgroundColor</w:t>
      </w:r>
      <w:proofErr w:type="spellEnd"/>
      <w:r w:rsidRPr="00A55706">
        <w:rPr>
          <w:rFonts w:ascii="Lucida Console" w:eastAsia="Times New Roman" w:hAnsi="Lucida Console" w:cs="Arial"/>
          <w:color w:val="000000"/>
          <w:sz w:val="14"/>
        </w:rPr>
        <w:t>:[[</w:t>
      </w:r>
      <w:proofErr w:type="spellStart"/>
      <w:r w:rsidRPr="00A55706">
        <w:rPr>
          <w:rFonts w:ascii="Lucida Console" w:eastAsia="Times New Roman" w:hAnsi="Lucida Console" w:cs="Arial"/>
          <w:color w:val="000000"/>
          <w:sz w:val="14"/>
          <w:szCs w:val="14"/>
        </w:rPr>
        <w:t>UIColor</w:t>
      </w:r>
      <w:proofErr w:type="spell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blueColor</w:t>
      </w:r>
      <w:proofErr w:type="spellEnd"/>
      <w:r w:rsidRPr="00A55706">
        <w:rPr>
          <w:rFonts w:ascii="Lucida Console" w:eastAsia="Times New Roman" w:hAnsi="Lucida Console" w:cs="Arial"/>
          <w:color w:val="000000"/>
          <w:sz w:val="14"/>
        </w:rPr>
        <w:t>] </w:t>
      </w:r>
      <w:r w:rsidRPr="00A55706">
        <w:rPr>
          <w:rFonts w:ascii="Lucida Console" w:eastAsia="Times New Roman" w:hAnsi="Lucida Console" w:cs="Arial"/>
          <w:color w:val="000000"/>
          <w:sz w:val="14"/>
          <w:szCs w:val="14"/>
        </w:rPr>
        <w:t>colorWithAlphaComponent</w:t>
      </w:r>
      <w:r w:rsidRPr="00A55706">
        <w:rPr>
          <w:rFonts w:ascii="Lucida Console" w:eastAsia="Times New Roman" w:hAnsi="Lucida Console" w:cs="Arial"/>
          <w:color w:val="000000"/>
          <w:sz w:val="14"/>
        </w:rPr>
        <w:t>:</w:t>
      </w:r>
      <w:r w:rsidRPr="00A55706">
        <w:rPr>
          <w:rFonts w:ascii="Lucida Console" w:eastAsia="Times New Roman" w:hAnsi="Lucida Console" w:cs="Arial"/>
          <w:color w:val="0080A0"/>
          <w:sz w:val="14"/>
        </w:rPr>
        <w:t>0.3</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xml:space="preserve">// set the position of the </w:t>
      </w:r>
      <w:proofErr w:type="spellStart"/>
      <w:r w:rsidRPr="00A55706">
        <w:rPr>
          <w:rFonts w:ascii="Lucida Console" w:eastAsia="Times New Roman" w:hAnsi="Lucida Console" w:cs="Arial"/>
          <w:i/>
          <w:iCs/>
          <w:color w:val="406040"/>
          <w:sz w:val="14"/>
        </w:rPr>
        <w:t>rightEyeView</w:t>
      </w:r>
      <w:proofErr w:type="spellEnd"/>
      <w:r w:rsidRPr="00A55706">
        <w:rPr>
          <w:rFonts w:ascii="Lucida Console" w:eastAsia="Times New Roman" w:hAnsi="Lucida Console" w:cs="Arial"/>
          <w:i/>
          <w:iCs/>
          <w:color w:val="406040"/>
          <w:sz w:val="14"/>
        </w:rPr>
        <w:t xml:space="preserve"> based on the face</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lastRenderedPageBreak/>
        <w:t>[</w:t>
      </w:r>
      <w:proofErr w:type="spellStart"/>
      <w:r w:rsidRPr="00A55706">
        <w:rPr>
          <w:rFonts w:ascii="Lucida Console" w:eastAsia="Times New Roman" w:hAnsi="Lucida Console" w:cs="Arial"/>
          <w:color w:val="000000"/>
          <w:sz w:val="14"/>
          <w:szCs w:val="14"/>
        </w:rPr>
        <w:t>leftEye</w:t>
      </w:r>
      <w:proofErr w:type="spell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setCenter</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faceFeature.rightEyePosition</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round the corners</w:t>
      </w:r>
      <w:r w:rsidRPr="00A55706">
        <w:rPr>
          <w:rFonts w:ascii="Lucida Console" w:eastAsia="Times New Roman" w:hAnsi="Lucida Console" w:cs="Arial"/>
          <w:color w:val="000000"/>
          <w:sz w:val="14"/>
          <w:szCs w:val="14"/>
        </w:rPr>
        <w:br/>
      </w:r>
      <w:proofErr w:type="spellStart"/>
      <w:r w:rsidRPr="00A55706">
        <w:rPr>
          <w:rFonts w:ascii="Lucida Console" w:eastAsia="Times New Roman" w:hAnsi="Lucida Console" w:cs="Arial"/>
          <w:color w:val="000000"/>
          <w:sz w:val="14"/>
          <w:szCs w:val="14"/>
        </w:rPr>
        <w:t>leftEye.layer.cornerRadius</w:t>
      </w:r>
      <w:proofErr w:type="spellEnd"/>
      <w:r w:rsidRPr="00A55706">
        <w:rPr>
          <w:rFonts w:ascii="Lucida Console" w:eastAsia="Times New Roman" w:hAnsi="Lucida Console" w:cs="Arial"/>
          <w:color w:val="000000"/>
          <w:sz w:val="14"/>
        </w:rPr>
        <w:t> = </w:t>
      </w:r>
      <w:proofErr w:type="spellStart"/>
      <w:r w:rsidRPr="00A55706">
        <w:rPr>
          <w:rFonts w:ascii="Lucida Console" w:eastAsia="Times New Roman" w:hAnsi="Lucida Console" w:cs="Arial"/>
          <w:color w:val="000000"/>
          <w:sz w:val="14"/>
          <w:szCs w:val="14"/>
        </w:rPr>
        <w:t>faceWidth</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80A0"/>
          <w:sz w:val="14"/>
        </w:rPr>
        <w:t>0.15</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add the new view to the window</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proofErr w:type="spellStart"/>
      <w:r w:rsidRPr="00A55706">
        <w:rPr>
          <w:rFonts w:ascii="Lucida Console" w:eastAsia="Times New Roman" w:hAnsi="Lucida Console" w:cs="Arial"/>
          <w:color w:val="000000"/>
          <w:sz w:val="14"/>
          <w:szCs w:val="14"/>
        </w:rPr>
        <w:t>self.window</w:t>
      </w:r>
      <w:proofErr w:type="spell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addSubview</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leftEye</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p>
    <w:p w:rsidR="00A55706" w:rsidRPr="00A55706" w:rsidRDefault="00A55706" w:rsidP="00A55706">
      <w:pPr>
        <w:spacing w:before="129" w:after="129" w:line="258" w:lineRule="atLeast"/>
        <w:textAlignment w:val="top"/>
        <w:rPr>
          <w:rFonts w:ascii="Verdana" w:eastAsia="Times New Roman" w:hAnsi="Verdana" w:cs="Arial"/>
          <w:color w:val="242B2D"/>
          <w:sz w:val="15"/>
          <w:szCs w:val="15"/>
        </w:rPr>
      </w:pPr>
      <w:r w:rsidRPr="00A55706">
        <w:rPr>
          <w:rFonts w:ascii="Verdana" w:eastAsia="Times New Roman" w:hAnsi="Verdana" w:cs="Arial"/>
          <w:color w:val="242B2D"/>
          <w:sz w:val="15"/>
          <w:szCs w:val="15"/>
        </w:rPr>
        <w:t>c) Finally we’ll draw a circle over the mouth.</w:t>
      </w:r>
    </w:p>
    <w:p w:rsidR="00A55706" w:rsidRPr="00A55706" w:rsidRDefault="00A55706" w:rsidP="00A55706">
      <w:pPr>
        <w:shd w:val="clear" w:color="auto" w:fill="F1F1F1"/>
        <w:spacing w:after="107" w:line="336" w:lineRule="atLeast"/>
        <w:textAlignment w:val="top"/>
        <w:rPr>
          <w:rFonts w:ascii="Lucida Console" w:eastAsia="Times New Roman" w:hAnsi="Lucida Console" w:cs="Arial"/>
          <w:color w:val="000000"/>
          <w:sz w:val="14"/>
          <w:szCs w:val="14"/>
        </w:rPr>
      </w:pPr>
      <w:r w:rsidRPr="00A55706">
        <w:rPr>
          <w:rFonts w:ascii="Lucida Console" w:eastAsia="Times New Roman" w:hAnsi="Lucida Console" w:cs="Arial"/>
          <w:color w:val="000000"/>
          <w:sz w:val="14"/>
          <w:szCs w:val="14"/>
        </w:rPr>
        <w:t> </w:t>
      </w:r>
      <w:r w:rsidRPr="00A55706">
        <w:rPr>
          <w:rFonts w:ascii="Lucida Console" w:eastAsia="Times New Roman" w:hAnsi="Lucida Console" w:cs="Arial"/>
          <w:color w:val="2060A0"/>
          <w:sz w:val="14"/>
        </w:rPr>
        <w:t>if</w:t>
      </w:r>
      <w:r w:rsidRPr="00A55706">
        <w:rPr>
          <w:rFonts w:ascii="Lucida Console" w:eastAsia="Times New Roman" w:hAnsi="Lucida Console" w:cs="Arial"/>
          <w:color w:val="000000"/>
          <w:sz w:val="14"/>
        </w:rPr>
        <w:t>(</w:t>
      </w:r>
      <w:proofErr w:type="spellStart"/>
      <w:r w:rsidRPr="00A55706">
        <w:rPr>
          <w:rFonts w:ascii="Lucida Console" w:eastAsia="Times New Roman" w:hAnsi="Lucida Console" w:cs="Arial"/>
          <w:color w:val="000000"/>
          <w:sz w:val="14"/>
          <w:szCs w:val="14"/>
        </w:rPr>
        <w:t>faceFeature.hasMouthPosition</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xml:space="preserve">// create a </w:t>
      </w:r>
      <w:proofErr w:type="spellStart"/>
      <w:r w:rsidRPr="00A55706">
        <w:rPr>
          <w:rFonts w:ascii="Lucida Console" w:eastAsia="Times New Roman" w:hAnsi="Lucida Console" w:cs="Arial"/>
          <w:i/>
          <w:iCs/>
          <w:color w:val="406040"/>
          <w:sz w:val="14"/>
        </w:rPr>
        <w:t>UIView</w:t>
      </w:r>
      <w:proofErr w:type="spellEnd"/>
      <w:r w:rsidRPr="00A55706">
        <w:rPr>
          <w:rFonts w:ascii="Lucida Console" w:eastAsia="Times New Roman" w:hAnsi="Lucida Console" w:cs="Arial"/>
          <w:i/>
          <w:iCs/>
          <w:color w:val="406040"/>
          <w:sz w:val="14"/>
        </w:rPr>
        <w:t xml:space="preserve"> with a size based on the width of the face</w:t>
      </w:r>
      <w:r w:rsidRPr="00A55706">
        <w:rPr>
          <w:rFonts w:ascii="Lucida Console" w:eastAsia="Times New Roman" w:hAnsi="Lucida Console" w:cs="Arial"/>
          <w:color w:val="000000"/>
          <w:sz w:val="14"/>
          <w:szCs w:val="14"/>
        </w:rPr>
        <w:br/>
      </w:r>
      <w:proofErr w:type="spellStart"/>
      <w:r w:rsidRPr="00A55706">
        <w:rPr>
          <w:rFonts w:ascii="Lucida Console" w:eastAsia="Times New Roman" w:hAnsi="Lucida Console" w:cs="Arial"/>
          <w:color w:val="000000"/>
          <w:sz w:val="14"/>
          <w:szCs w:val="14"/>
        </w:rPr>
        <w:t>UIView</w:t>
      </w:r>
      <w:proofErr w:type="spellEnd"/>
      <w:r w:rsidRPr="00A55706">
        <w:rPr>
          <w:rFonts w:ascii="Lucida Console" w:eastAsia="Times New Roman" w:hAnsi="Lucida Console" w:cs="Arial"/>
          <w:color w:val="000000"/>
          <w:sz w:val="14"/>
        </w:rPr>
        <w:t>* </w:t>
      </w:r>
      <w:r w:rsidRPr="00A55706">
        <w:rPr>
          <w:rFonts w:ascii="Lucida Console" w:eastAsia="Times New Roman" w:hAnsi="Lucida Console" w:cs="Arial"/>
          <w:color w:val="000000"/>
          <w:sz w:val="14"/>
          <w:szCs w:val="14"/>
        </w:rPr>
        <w:t>mouth</w:t>
      </w:r>
      <w:r w:rsidRPr="00A55706">
        <w:rPr>
          <w:rFonts w:ascii="Lucida Console" w:eastAsia="Times New Roman" w:hAnsi="Lucida Console" w:cs="Arial"/>
          <w:color w:val="000000"/>
          <w:sz w:val="14"/>
        </w:rPr>
        <w:t> = [[</w:t>
      </w:r>
      <w:proofErr w:type="spellStart"/>
      <w:r w:rsidRPr="00A55706">
        <w:rPr>
          <w:rFonts w:ascii="Lucida Console" w:eastAsia="Times New Roman" w:hAnsi="Lucida Console" w:cs="Arial"/>
          <w:color w:val="000000"/>
          <w:sz w:val="14"/>
          <w:szCs w:val="14"/>
        </w:rPr>
        <w:t>UIView</w:t>
      </w:r>
      <w:proofErr w:type="spellEnd"/>
      <w:r w:rsidRPr="00A55706">
        <w:rPr>
          <w:rFonts w:ascii="Lucida Console" w:eastAsia="Times New Roman" w:hAnsi="Lucida Console" w:cs="Arial"/>
          <w:color w:val="000000"/>
          <w:sz w:val="14"/>
          <w:szCs w:val="14"/>
        </w:rPr>
        <w:t xml:space="preserve"> alloc</w:t>
      </w:r>
      <w:r w:rsidRPr="00A55706">
        <w:rPr>
          <w:rFonts w:ascii="Lucida Console" w:eastAsia="Times New Roman" w:hAnsi="Lucida Console" w:cs="Arial"/>
          <w:color w:val="000000"/>
          <w:sz w:val="14"/>
        </w:rPr>
        <w:t>] </w:t>
      </w:r>
      <w:r w:rsidRPr="00A55706">
        <w:rPr>
          <w:rFonts w:ascii="Lucida Console" w:eastAsia="Times New Roman" w:hAnsi="Lucida Console" w:cs="Arial"/>
          <w:color w:val="000000"/>
          <w:sz w:val="14"/>
          <w:szCs w:val="14"/>
        </w:rPr>
        <w:t>initWithFrame</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CGRectMake</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faceFeature.mouthPosition.x</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faceWidth</w:t>
      </w:r>
      <w:r w:rsidRPr="00A55706">
        <w:rPr>
          <w:rFonts w:ascii="Lucida Console" w:eastAsia="Times New Roman" w:hAnsi="Lucida Console" w:cs="Arial"/>
          <w:color w:val="000000"/>
          <w:sz w:val="14"/>
        </w:rPr>
        <w:t>*</w:t>
      </w:r>
      <w:r w:rsidRPr="00A55706">
        <w:rPr>
          <w:rFonts w:ascii="Lucida Console" w:eastAsia="Times New Roman" w:hAnsi="Lucida Console" w:cs="Arial"/>
          <w:color w:val="0080A0"/>
          <w:sz w:val="14"/>
        </w:rPr>
        <w:t>0.2</w:t>
      </w:r>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faceFeature.mouthPosition.y</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faceWidth</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80A0"/>
          <w:sz w:val="14"/>
        </w:rPr>
        <w:t>0.2</w:t>
      </w:r>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faceWidth</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80A0"/>
          <w:sz w:val="14"/>
        </w:rPr>
        <w:t>0.4</w:t>
      </w:r>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faceWidth</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80A0"/>
          <w:sz w:val="14"/>
        </w:rPr>
        <w:t>0.4</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change the background color for the mouth to green</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 xml:space="preserve">mouth </w:t>
      </w:r>
      <w:proofErr w:type="spellStart"/>
      <w:r w:rsidRPr="00A55706">
        <w:rPr>
          <w:rFonts w:ascii="Lucida Console" w:eastAsia="Times New Roman" w:hAnsi="Lucida Console" w:cs="Arial"/>
          <w:color w:val="000000"/>
          <w:sz w:val="14"/>
          <w:szCs w:val="14"/>
        </w:rPr>
        <w:t>setBackgroundColor</w:t>
      </w:r>
      <w:proofErr w:type="spellEnd"/>
      <w:r w:rsidRPr="00A55706">
        <w:rPr>
          <w:rFonts w:ascii="Lucida Console" w:eastAsia="Times New Roman" w:hAnsi="Lucida Console" w:cs="Arial"/>
          <w:color w:val="000000"/>
          <w:sz w:val="14"/>
        </w:rPr>
        <w:t>:[[</w:t>
      </w:r>
      <w:proofErr w:type="spellStart"/>
      <w:r w:rsidRPr="00A55706">
        <w:rPr>
          <w:rFonts w:ascii="Lucida Console" w:eastAsia="Times New Roman" w:hAnsi="Lucida Console" w:cs="Arial"/>
          <w:color w:val="000000"/>
          <w:sz w:val="14"/>
          <w:szCs w:val="14"/>
        </w:rPr>
        <w:t>UIColor</w:t>
      </w:r>
      <w:proofErr w:type="spell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greenColor</w:t>
      </w:r>
      <w:proofErr w:type="spellEnd"/>
      <w:r w:rsidRPr="00A55706">
        <w:rPr>
          <w:rFonts w:ascii="Lucida Console" w:eastAsia="Times New Roman" w:hAnsi="Lucida Console" w:cs="Arial"/>
          <w:color w:val="000000"/>
          <w:sz w:val="14"/>
        </w:rPr>
        <w:t>] </w:t>
      </w:r>
      <w:r w:rsidRPr="00A55706">
        <w:rPr>
          <w:rFonts w:ascii="Lucida Console" w:eastAsia="Times New Roman" w:hAnsi="Lucida Console" w:cs="Arial"/>
          <w:color w:val="000000"/>
          <w:sz w:val="14"/>
          <w:szCs w:val="14"/>
        </w:rPr>
        <w:t>colorWithAlphaComponent</w:t>
      </w:r>
      <w:r w:rsidRPr="00A55706">
        <w:rPr>
          <w:rFonts w:ascii="Lucida Console" w:eastAsia="Times New Roman" w:hAnsi="Lucida Console" w:cs="Arial"/>
          <w:color w:val="000000"/>
          <w:sz w:val="14"/>
        </w:rPr>
        <w:t>:</w:t>
      </w:r>
      <w:r w:rsidRPr="00A55706">
        <w:rPr>
          <w:rFonts w:ascii="Lucida Console" w:eastAsia="Times New Roman" w:hAnsi="Lucida Console" w:cs="Arial"/>
          <w:color w:val="0080A0"/>
          <w:sz w:val="14"/>
        </w:rPr>
        <w:t>0.3</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xml:space="preserve">// set the position of the </w:t>
      </w:r>
      <w:proofErr w:type="spellStart"/>
      <w:r w:rsidRPr="00A55706">
        <w:rPr>
          <w:rFonts w:ascii="Lucida Console" w:eastAsia="Times New Roman" w:hAnsi="Lucida Console" w:cs="Arial"/>
          <w:i/>
          <w:iCs/>
          <w:color w:val="406040"/>
          <w:sz w:val="14"/>
        </w:rPr>
        <w:t>mouthView</w:t>
      </w:r>
      <w:proofErr w:type="spellEnd"/>
      <w:r w:rsidRPr="00A55706">
        <w:rPr>
          <w:rFonts w:ascii="Lucida Console" w:eastAsia="Times New Roman" w:hAnsi="Lucida Console" w:cs="Arial"/>
          <w:i/>
          <w:iCs/>
          <w:color w:val="406040"/>
          <w:sz w:val="14"/>
        </w:rPr>
        <w:t xml:space="preserve"> based on the face</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 xml:space="preserve">mouth </w:t>
      </w:r>
      <w:proofErr w:type="spellStart"/>
      <w:r w:rsidRPr="00A55706">
        <w:rPr>
          <w:rFonts w:ascii="Lucida Console" w:eastAsia="Times New Roman" w:hAnsi="Lucida Console" w:cs="Arial"/>
          <w:color w:val="000000"/>
          <w:sz w:val="14"/>
          <w:szCs w:val="14"/>
        </w:rPr>
        <w:t>setCenter</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faceFeature.mouthPosition</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round the corners</w:t>
      </w:r>
      <w:r w:rsidRPr="00A55706">
        <w:rPr>
          <w:rFonts w:ascii="Lucida Console" w:eastAsia="Times New Roman" w:hAnsi="Lucida Console" w:cs="Arial"/>
          <w:color w:val="000000"/>
          <w:sz w:val="14"/>
          <w:szCs w:val="14"/>
        </w:rPr>
        <w:br/>
      </w:r>
      <w:proofErr w:type="spellStart"/>
      <w:r w:rsidRPr="00A55706">
        <w:rPr>
          <w:rFonts w:ascii="Lucida Console" w:eastAsia="Times New Roman" w:hAnsi="Lucida Console" w:cs="Arial"/>
          <w:color w:val="000000"/>
          <w:sz w:val="14"/>
          <w:szCs w:val="14"/>
        </w:rPr>
        <w:t>mouth.layer.cornerRadius</w:t>
      </w:r>
      <w:proofErr w:type="spellEnd"/>
      <w:r w:rsidRPr="00A55706">
        <w:rPr>
          <w:rFonts w:ascii="Lucida Console" w:eastAsia="Times New Roman" w:hAnsi="Lucida Console" w:cs="Arial"/>
          <w:color w:val="000000"/>
          <w:sz w:val="14"/>
        </w:rPr>
        <w:t> = </w:t>
      </w:r>
      <w:proofErr w:type="spellStart"/>
      <w:r w:rsidRPr="00A55706">
        <w:rPr>
          <w:rFonts w:ascii="Lucida Console" w:eastAsia="Times New Roman" w:hAnsi="Lucida Console" w:cs="Arial"/>
          <w:color w:val="000000"/>
          <w:sz w:val="14"/>
          <w:szCs w:val="14"/>
        </w:rPr>
        <w:t>faceWidth</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80A0"/>
          <w:sz w:val="14"/>
        </w:rPr>
        <w:t>0.2</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add the new view to the window</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proofErr w:type="spellStart"/>
      <w:r w:rsidRPr="00A55706">
        <w:rPr>
          <w:rFonts w:ascii="Lucida Console" w:eastAsia="Times New Roman" w:hAnsi="Lucida Console" w:cs="Arial"/>
          <w:color w:val="000000"/>
          <w:sz w:val="14"/>
          <w:szCs w:val="14"/>
        </w:rPr>
        <w:t>self.window</w:t>
      </w:r>
      <w:proofErr w:type="spell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addSubview</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mouth</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p>
    <w:p w:rsidR="00A55706" w:rsidRPr="00A55706" w:rsidRDefault="00A55706" w:rsidP="00A55706">
      <w:pPr>
        <w:spacing w:before="215" w:after="215" w:line="258" w:lineRule="atLeast"/>
        <w:textAlignment w:val="top"/>
        <w:outlineLvl w:val="3"/>
        <w:rPr>
          <w:rFonts w:ascii="Arial" w:eastAsia="Times New Roman" w:hAnsi="Arial" w:cs="Arial"/>
          <w:b/>
          <w:bCs/>
          <w:color w:val="242B2D"/>
          <w:sz w:val="17"/>
          <w:szCs w:val="17"/>
        </w:rPr>
      </w:pPr>
      <w:r w:rsidRPr="00A55706">
        <w:rPr>
          <w:rFonts w:ascii="Arial" w:eastAsia="Times New Roman" w:hAnsi="Arial" w:cs="Arial"/>
          <w:b/>
          <w:bCs/>
          <w:color w:val="242B2D"/>
          <w:sz w:val="17"/>
          <w:szCs w:val="17"/>
        </w:rPr>
        <w:t xml:space="preserve">5) Adjust For </w:t>
      </w:r>
      <w:proofErr w:type="gramStart"/>
      <w:r w:rsidRPr="00A55706">
        <w:rPr>
          <w:rFonts w:ascii="Arial" w:eastAsia="Times New Roman" w:hAnsi="Arial" w:cs="Arial"/>
          <w:b/>
          <w:bCs/>
          <w:color w:val="242B2D"/>
          <w:sz w:val="17"/>
          <w:szCs w:val="17"/>
        </w:rPr>
        <w:t>The</w:t>
      </w:r>
      <w:proofErr w:type="gramEnd"/>
      <w:r w:rsidRPr="00A55706">
        <w:rPr>
          <w:rFonts w:ascii="Arial" w:eastAsia="Times New Roman" w:hAnsi="Arial" w:cs="Arial"/>
          <w:b/>
          <w:bCs/>
          <w:color w:val="242B2D"/>
          <w:sz w:val="17"/>
          <w:szCs w:val="17"/>
        </w:rPr>
        <w:t xml:space="preserve"> Coordinate System</w:t>
      </w:r>
    </w:p>
    <w:p w:rsidR="00A55706" w:rsidRPr="00A55706" w:rsidRDefault="00A55706" w:rsidP="00A55706">
      <w:pPr>
        <w:spacing w:before="129" w:after="129" w:line="258" w:lineRule="atLeast"/>
        <w:textAlignment w:val="top"/>
        <w:rPr>
          <w:rFonts w:ascii="Verdana" w:eastAsia="Times New Roman" w:hAnsi="Verdana" w:cs="Arial"/>
          <w:color w:val="242B2D"/>
          <w:sz w:val="15"/>
          <w:szCs w:val="15"/>
        </w:rPr>
      </w:pPr>
      <w:r w:rsidRPr="00A55706">
        <w:rPr>
          <w:rFonts w:ascii="Verdana" w:eastAsia="Times New Roman" w:hAnsi="Verdana" w:cs="Arial"/>
          <w:color w:val="242B2D"/>
          <w:sz w:val="15"/>
          <w:szCs w:val="15"/>
        </w:rPr>
        <w:t>If you were to run the app now you might notice that the y-locations of the circles drawn over the eyes and mouth are off, this is because of the different coordinate system used by Core Image (and the default on Mac OS X).</w:t>
      </w:r>
    </w:p>
    <w:p w:rsidR="00A55706" w:rsidRPr="00A55706" w:rsidRDefault="00A55706" w:rsidP="00A55706">
      <w:pPr>
        <w:spacing w:before="129" w:after="129" w:line="258" w:lineRule="atLeast"/>
        <w:textAlignment w:val="top"/>
        <w:rPr>
          <w:rFonts w:ascii="Verdana" w:eastAsia="Times New Roman" w:hAnsi="Verdana" w:cs="Arial"/>
          <w:color w:val="242B2D"/>
          <w:sz w:val="15"/>
          <w:szCs w:val="15"/>
        </w:rPr>
      </w:pPr>
      <w:r w:rsidRPr="00A55706">
        <w:rPr>
          <w:rFonts w:ascii="Verdana" w:eastAsia="Times New Roman" w:hAnsi="Verdana" w:cs="Arial"/>
          <w:color w:val="242B2D"/>
          <w:sz w:val="15"/>
          <w:szCs w:val="15"/>
        </w:rPr>
        <w:t>Flip the image, and then flip the entire window containing our newly created circles to make everything right side up. Doing things this way only requires a couple of lines of code which we’ll add into the</w:t>
      </w:r>
      <w:r w:rsidRPr="00A55706">
        <w:rPr>
          <w:rFonts w:ascii="Verdana" w:eastAsia="Times New Roman" w:hAnsi="Verdana" w:cs="Arial"/>
          <w:color w:val="242B2D"/>
          <w:sz w:val="15"/>
        </w:rPr>
        <w:t> </w:t>
      </w:r>
      <w:proofErr w:type="spellStart"/>
      <w:r w:rsidRPr="00A55706">
        <w:rPr>
          <w:rFonts w:ascii="Verdana" w:eastAsia="Times New Roman" w:hAnsi="Verdana" w:cs="Arial"/>
          <w:b/>
          <w:bCs/>
          <w:color w:val="242B2D"/>
          <w:sz w:val="15"/>
        </w:rPr>
        <w:t>facedetector</w:t>
      </w:r>
      <w:proofErr w:type="spellEnd"/>
      <w:r w:rsidRPr="00A55706">
        <w:rPr>
          <w:rFonts w:ascii="Verdana" w:eastAsia="Times New Roman" w:hAnsi="Verdana" w:cs="Arial"/>
          <w:color w:val="242B2D"/>
          <w:sz w:val="15"/>
        </w:rPr>
        <w:t> </w:t>
      </w:r>
      <w:r w:rsidRPr="00A55706">
        <w:rPr>
          <w:rFonts w:ascii="Verdana" w:eastAsia="Times New Roman" w:hAnsi="Verdana" w:cs="Arial"/>
          <w:color w:val="242B2D"/>
          <w:sz w:val="15"/>
          <w:szCs w:val="15"/>
        </w:rPr>
        <w:t>method.</w:t>
      </w:r>
    </w:p>
    <w:p w:rsidR="00A55706" w:rsidRPr="00A55706" w:rsidRDefault="00A55706" w:rsidP="00A55706">
      <w:pPr>
        <w:shd w:val="clear" w:color="auto" w:fill="F1F1F1"/>
        <w:spacing w:after="107" w:line="336" w:lineRule="atLeast"/>
        <w:textAlignment w:val="top"/>
        <w:rPr>
          <w:rFonts w:ascii="Lucida Console" w:eastAsia="Times New Roman" w:hAnsi="Lucida Console" w:cs="Arial"/>
          <w:color w:val="000000"/>
          <w:sz w:val="14"/>
          <w:szCs w:val="14"/>
        </w:rPr>
      </w:pPr>
      <w:r w:rsidRPr="00A55706">
        <w:rPr>
          <w:rFonts w:ascii="Lucida Console" w:eastAsia="Times New Roman" w:hAnsi="Lucida Console" w:cs="Arial"/>
          <w:color w:val="000000"/>
          <w:sz w:val="14"/>
          <w:szCs w:val="14"/>
        </w:rPr>
        <w:t> </w:t>
      </w:r>
      <w:r w:rsidRPr="00A55706">
        <w:rPr>
          <w:rFonts w:ascii="Lucida Console" w:eastAsia="Times New Roman" w:hAnsi="Lucida Console" w:cs="Arial"/>
          <w:i/>
          <w:iCs/>
          <w:color w:val="406040"/>
          <w:sz w:val="14"/>
        </w:rPr>
        <w:t xml:space="preserve">// flip image on y-axis to match coordinate system used by core </w:t>
      </w:r>
      <w:proofErr w:type="gramStart"/>
      <w:r w:rsidRPr="00A55706">
        <w:rPr>
          <w:rFonts w:ascii="Lucida Console" w:eastAsia="Times New Roman" w:hAnsi="Lucida Console" w:cs="Arial"/>
          <w:i/>
          <w:iCs/>
          <w:color w:val="406040"/>
          <w:sz w:val="14"/>
        </w:rPr>
        <w:t>image</w:t>
      </w:r>
      <w:proofErr w:type="gramEnd"/>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 xml:space="preserve">image </w:t>
      </w:r>
      <w:proofErr w:type="spellStart"/>
      <w:r w:rsidRPr="00A55706">
        <w:rPr>
          <w:rFonts w:ascii="Lucida Console" w:eastAsia="Times New Roman" w:hAnsi="Lucida Console" w:cs="Arial"/>
          <w:color w:val="000000"/>
          <w:sz w:val="14"/>
          <w:szCs w:val="14"/>
        </w:rPr>
        <w:t>setTransform</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CGAffineTransformMakeScale</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80A0"/>
          <w:sz w:val="14"/>
        </w:rPr>
        <w:t>1</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rPr>
        <w:t> -</w:t>
      </w:r>
      <w:r w:rsidRPr="00A55706">
        <w:rPr>
          <w:rFonts w:ascii="Lucida Console" w:eastAsia="Times New Roman" w:hAnsi="Lucida Console" w:cs="Arial"/>
          <w:color w:val="0080A0"/>
          <w:sz w:val="14"/>
        </w:rPr>
        <w:t>1</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szCs w:val="14"/>
        </w:rPr>
        <w:br/>
      </w:r>
      <w:r w:rsidRPr="00A55706">
        <w:rPr>
          <w:rFonts w:ascii="Lucida Console" w:eastAsia="Times New Roman" w:hAnsi="Lucida Console" w:cs="Arial"/>
          <w:i/>
          <w:iCs/>
          <w:color w:val="406040"/>
          <w:sz w:val="14"/>
        </w:rPr>
        <w:t>// flip the entire window to make everything right side up</w:t>
      </w:r>
      <w:r w:rsidRPr="00A55706">
        <w:rPr>
          <w:rFonts w:ascii="Lucida Console" w:eastAsia="Times New Roman" w:hAnsi="Lucida Console" w:cs="Arial"/>
          <w:color w:val="000000"/>
          <w:sz w:val="14"/>
          <w:szCs w:val="14"/>
        </w:rPr>
        <w:br/>
      </w:r>
      <w:r w:rsidRPr="00A55706">
        <w:rPr>
          <w:rFonts w:ascii="Lucida Console" w:eastAsia="Times New Roman" w:hAnsi="Lucida Console" w:cs="Arial"/>
          <w:color w:val="000000"/>
          <w:sz w:val="14"/>
        </w:rPr>
        <w:t>[</w:t>
      </w:r>
      <w:proofErr w:type="spellStart"/>
      <w:r w:rsidRPr="00A55706">
        <w:rPr>
          <w:rFonts w:ascii="Lucida Console" w:eastAsia="Times New Roman" w:hAnsi="Lucida Console" w:cs="Arial"/>
          <w:color w:val="000000"/>
          <w:sz w:val="14"/>
          <w:szCs w:val="14"/>
        </w:rPr>
        <w:t>self.window</w:t>
      </w:r>
      <w:proofErr w:type="spell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setTransform</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CGAffineTransformMakeScale</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80A0"/>
          <w:sz w:val="14"/>
        </w:rPr>
        <w:t>1</w:t>
      </w:r>
      <w:r w:rsidRPr="00A55706">
        <w:rPr>
          <w:rFonts w:ascii="Lucida Console" w:eastAsia="Times New Roman" w:hAnsi="Lucida Console" w:cs="Arial"/>
          <w:color w:val="000000"/>
          <w:sz w:val="14"/>
          <w:szCs w:val="14"/>
        </w:rPr>
        <w:t>,</w:t>
      </w:r>
      <w:r w:rsidRPr="00A55706">
        <w:rPr>
          <w:rFonts w:ascii="Lucida Console" w:eastAsia="Times New Roman" w:hAnsi="Lucida Console" w:cs="Arial"/>
          <w:color w:val="000000"/>
          <w:sz w:val="14"/>
        </w:rPr>
        <w:t> -</w:t>
      </w:r>
      <w:r w:rsidRPr="00A55706">
        <w:rPr>
          <w:rFonts w:ascii="Lucida Console" w:eastAsia="Times New Roman" w:hAnsi="Lucida Console" w:cs="Arial"/>
          <w:color w:val="0080A0"/>
          <w:sz w:val="14"/>
        </w:rPr>
        <w:t>1</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p>
    <w:p w:rsidR="00A55706" w:rsidRPr="00A55706" w:rsidRDefault="00A55706" w:rsidP="00A55706">
      <w:pPr>
        <w:spacing w:before="215" w:after="215" w:line="258" w:lineRule="atLeast"/>
        <w:textAlignment w:val="top"/>
        <w:outlineLvl w:val="3"/>
        <w:rPr>
          <w:rFonts w:ascii="Arial" w:eastAsia="Times New Roman" w:hAnsi="Arial" w:cs="Arial"/>
          <w:b/>
          <w:bCs/>
          <w:color w:val="242B2D"/>
          <w:sz w:val="17"/>
          <w:szCs w:val="17"/>
        </w:rPr>
      </w:pPr>
      <w:r w:rsidRPr="00A55706">
        <w:rPr>
          <w:rFonts w:ascii="Arial" w:eastAsia="Times New Roman" w:hAnsi="Arial" w:cs="Arial"/>
          <w:b/>
          <w:bCs/>
          <w:color w:val="242B2D"/>
          <w:sz w:val="17"/>
          <w:szCs w:val="17"/>
        </w:rPr>
        <w:t>Conclusion</w:t>
      </w:r>
    </w:p>
    <w:p w:rsidR="00A55706" w:rsidRPr="00A55706" w:rsidRDefault="00A55706" w:rsidP="00A55706">
      <w:pPr>
        <w:spacing w:before="129" w:after="129" w:line="258" w:lineRule="atLeast"/>
        <w:textAlignment w:val="top"/>
        <w:rPr>
          <w:rFonts w:ascii="Verdana" w:eastAsia="Times New Roman" w:hAnsi="Verdana" w:cs="Arial"/>
          <w:color w:val="242B2D"/>
          <w:sz w:val="15"/>
          <w:szCs w:val="15"/>
        </w:rPr>
      </w:pPr>
      <w:r w:rsidRPr="00A55706">
        <w:rPr>
          <w:rFonts w:ascii="Verdana" w:eastAsia="Times New Roman" w:hAnsi="Verdana" w:cs="Arial"/>
          <w:color w:val="242B2D"/>
          <w:sz w:val="15"/>
          <w:szCs w:val="15"/>
        </w:rPr>
        <w:t xml:space="preserve">Finally add the from the following code application: </w:t>
      </w:r>
      <w:proofErr w:type="spellStart"/>
      <w:r w:rsidRPr="00A55706">
        <w:rPr>
          <w:rFonts w:ascii="Verdana" w:eastAsia="Times New Roman" w:hAnsi="Verdana" w:cs="Arial"/>
          <w:color w:val="242B2D"/>
          <w:sz w:val="15"/>
          <w:szCs w:val="15"/>
        </w:rPr>
        <w:t>didFinishLaunchingWIthOptions</w:t>
      </w:r>
      <w:proofErr w:type="spellEnd"/>
      <w:r w:rsidRPr="00A55706">
        <w:rPr>
          <w:rFonts w:ascii="Verdana" w:eastAsia="Times New Roman" w:hAnsi="Verdana" w:cs="Arial"/>
          <w:color w:val="242B2D"/>
          <w:sz w:val="15"/>
          <w:szCs w:val="15"/>
        </w:rPr>
        <w:t>: method before the return statement to run the face detector.</w:t>
      </w:r>
    </w:p>
    <w:p w:rsidR="00A55706" w:rsidRPr="00A55706" w:rsidRDefault="00A55706" w:rsidP="00A55706">
      <w:pPr>
        <w:shd w:val="clear" w:color="auto" w:fill="F1F1F1"/>
        <w:spacing w:after="107" w:line="336" w:lineRule="atLeast"/>
        <w:textAlignment w:val="top"/>
        <w:rPr>
          <w:rFonts w:ascii="Lucida Console" w:eastAsia="Times New Roman" w:hAnsi="Lucida Console" w:cs="Arial"/>
          <w:color w:val="000000"/>
          <w:sz w:val="14"/>
          <w:szCs w:val="14"/>
        </w:rPr>
      </w:pPr>
      <w:r w:rsidRPr="00A55706">
        <w:rPr>
          <w:rFonts w:ascii="Lucida Console" w:eastAsia="Times New Roman" w:hAnsi="Lucida Console" w:cs="Arial"/>
          <w:color w:val="000000"/>
          <w:sz w:val="14"/>
        </w:rPr>
        <w:lastRenderedPageBreak/>
        <w:t>[</w:t>
      </w:r>
      <w:proofErr w:type="gramStart"/>
      <w:r w:rsidRPr="00A55706">
        <w:rPr>
          <w:rFonts w:ascii="Lucida Console" w:eastAsia="Times New Roman" w:hAnsi="Lucida Console" w:cs="Arial"/>
          <w:color w:val="000000"/>
          <w:sz w:val="14"/>
          <w:szCs w:val="14"/>
        </w:rPr>
        <w:t>self</w:t>
      </w:r>
      <w:proofErr w:type="gram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faceDetector</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p>
    <w:p w:rsidR="00A55706" w:rsidRPr="00A55706" w:rsidRDefault="00A55706" w:rsidP="00A55706">
      <w:pPr>
        <w:spacing w:after="0" w:line="258" w:lineRule="atLeast"/>
        <w:textAlignment w:val="top"/>
        <w:rPr>
          <w:rFonts w:ascii="Verdana" w:eastAsia="Times New Roman" w:hAnsi="Verdana" w:cs="Arial"/>
          <w:color w:val="242B2D"/>
          <w:sz w:val="15"/>
          <w:szCs w:val="15"/>
        </w:rPr>
      </w:pPr>
      <w:r w:rsidRPr="00A55706">
        <w:rPr>
          <w:rFonts w:ascii="Verdana" w:eastAsia="Times New Roman" w:hAnsi="Verdana" w:cs="Arial"/>
          <w:color w:val="242B2D"/>
          <w:sz w:val="15"/>
          <w:szCs w:val="15"/>
        </w:rPr>
        <w:t>That’s all there is to it!  Thanks to Tom of b2cloud who’s</w:t>
      </w:r>
      <w:r w:rsidRPr="00A55706">
        <w:rPr>
          <w:rFonts w:ascii="Verdana" w:eastAsia="Times New Roman" w:hAnsi="Verdana" w:cs="Arial"/>
          <w:color w:val="242B2D"/>
          <w:sz w:val="15"/>
        </w:rPr>
        <w:t> </w:t>
      </w:r>
      <w:hyperlink r:id="rId11" w:tgtFrame="_blank" w:history="1">
        <w:r w:rsidRPr="00A55706">
          <w:rPr>
            <w:rFonts w:ascii="Arial" w:eastAsia="Times New Roman" w:hAnsi="Arial" w:cs="Arial"/>
            <w:color w:val="687B82"/>
            <w:sz w:val="15"/>
            <w:u w:val="single"/>
          </w:rPr>
          <w:t>tutorial</w:t>
        </w:r>
      </w:hyperlink>
      <w:r w:rsidRPr="00A55706">
        <w:rPr>
          <w:rFonts w:ascii="Verdana" w:eastAsia="Times New Roman" w:hAnsi="Verdana" w:cs="Arial"/>
          <w:color w:val="242B2D"/>
          <w:sz w:val="15"/>
        </w:rPr>
        <w:t> </w:t>
      </w:r>
      <w:r w:rsidRPr="00A55706">
        <w:rPr>
          <w:rFonts w:ascii="Verdana" w:eastAsia="Times New Roman" w:hAnsi="Verdana" w:cs="Arial"/>
          <w:color w:val="242B2D"/>
          <w:sz w:val="15"/>
          <w:szCs w:val="15"/>
        </w:rPr>
        <w:t xml:space="preserve">on face detection I found after starting this one who’s code I used to simply this example. Also thanks to </w:t>
      </w:r>
      <w:proofErr w:type="spellStart"/>
      <w:r w:rsidRPr="00A55706">
        <w:rPr>
          <w:rFonts w:ascii="Verdana" w:eastAsia="Times New Roman" w:hAnsi="Verdana" w:cs="Arial"/>
          <w:color w:val="242B2D"/>
          <w:sz w:val="15"/>
          <w:szCs w:val="15"/>
        </w:rPr>
        <w:t>Tobyotter</w:t>
      </w:r>
      <w:proofErr w:type="spellEnd"/>
      <w:r w:rsidRPr="00A55706">
        <w:rPr>
          <w:rFonts w:ascii="Verdana" w:eastAsia="Times New Roman" w:hAnsi="Verdana" w:cs="Arial"/>
          <w:color w:val="242B2D"/>
          <w:sz w:val="15"/>
          <w:szCs w:val="15"/>
        </w:rPr>
        <w:t xml:space="preserve"> on </w:t>
      </w:r>
      <w:proofErr w:type="spellStart"/>
      <w:r w:rsidRPr="00A55706">
        <w:rPr>
          <w:rFonts w:ascii="Verdana" w:eastAsia="Times New Roman" w:hAnsi="Verdana" w:cs="Arial"/>
          <w:color w:val="242B2D"/>
          <w:sz w:val="15"/>
          <w:szCs w:val="15"/>
        </w:rPr>
        <w:t>Flickr</w:t>
      </w:r>
      <w:proofErr w:type="spellEnd"/>
      <w:r w:rsidRPr="00A55706">
        <w:rPr>
          <w:rFonts w:ascii="Verdana" w:eastAsia="Times New Roman" w:hAnsi="Verdana" w:cs="Arial"/>
          <w:color w:val="242B2D"/>
          <w:sz w:val="15"/>
          <w:szCs w:val="15"/>
        </w:rPr>
        <w:t xml:space="preserve"> for the monster face image.</w:t>
      </w:r>
    </w:p>
    <w:p w:rsidR="00A55706" w:rsidRPr="00A55706" w:rsidRDefault="00A55706" w:rsidP="00A55706">
      <w:pPr>
        <w:spacing w:before="215" w:after="215" w:line="258" w:lineRule="atLeast"/>
        <w:textAlignment w:val="top"/>
        <w:outlineLvl w:val="3"/>
        <w:rPr>
          <w:rFonts w:ascii="Arial" w:eastAsia="Times New Roman" w:hAnsi="Arial" w:cs="Arial"/>
          <w:b/>
          <w:bCs/>
          <w:color w:val="242B2D"/>
          <w:sz w:val="17"/>
          <w:szCs w:val="17"/>
        </w:rPr>
      </w:pPr>
      <w:r w:rsidRPr="00A55706">
        <w:rPr>
          <w:rFonts w:ascii="Arial" w:eastAsia="Times New Roman" w:hAnsi="Arial" w:cs="Arial"/>
          <w:b/>
          <w:bCs/>
          <w:color w:val="242B2D"/>
          <w:sz w:val="17"/>
          <w:szCs w:val="17"/>
        </w:rPr>
        <w:t>One more thing…</w:t>
      </w:r>
    </w:p>
    <w:p w:rsidR="00A55706" w:rsidRPr="00A55706" w:rsidRDefault="00A55706" w:rsidP="00A55706">
      <w:pPr>
        <w:spacing w:before="129" w:after="129" w:line="258" w:lineRule="atLeast"/>
        <w:textAlignment w:val="top"/>
        <w:rPr>
          <w:rFonts w:ascii="Verdana" w:eastAsia="Times New Roman" w:hAnsi="Verdana" w:cs="Arial"/>
          <w:color w:val="242B2D"/>
          <w:sz w:val="15"/>
          <w:szCs w:val="15"/>
        </w:rPr>
      </w:pPr>
      <w:r w:rsidRPr="00A55706">
        <w:rPr>
          <w:rFonts w:ascii="Verdana" w:eastAsia="Times New Roman" w:hAnsi="Verdana" w:cs="Arial"/>
          <w:color w:val="242B2D"/>
          <w:sz w:val="15"/>
          <w:szCs w:val="15"/>
        </w:rPr>
        <w:t>Face detection can take awhile, especially on older devices so you may want to run your face detection method on the background.  You can simply change:</w:t>
      </w:r>
    </w:p>
    <w:p w:rsidR="00A55706" w:rsidRPr="00A55706" w:rsidRDefault="00A55706" w:rsidP="00A55706">
      <w:pPr>
        <w:shd w:val="clear" w:color="auto" w:fill="F1F1F1"/>
        <w:spacing w:after="107" w:line="336" w:lineRule="atLeast"/>
        <w:textAlignment w:val="top"/>
        <w:rPr>
          <w:rFonts w:ascii="Lucida Console" w:eastAsia="Times New Roman" w:hAnsi="Lucida Console" w:cs="Arial"/>
          <w:color w:val="000000"/>
          <w:sz w:val="14"/>
          <w:szCs w:val="14"/>
        </w:rPr>
      </w:pPr>
      <w:r w:rsidRPr="00A55706">
        <w:rPr>
          <w:rFonts w:ascii="Lucida Console" w:eastAsia="Times New Roman" w:hAnsi="Lucida Console" w:cs="Arial"/>
          <w:color w:val="000000"/>
          <w:sz w:val="14"/>
        </w:rPr>
        <w:t>[</w:t>
      </w:r>
      <w:proofErr w:type="gramStart"/>
      <w:r w:rsidRPr="00A55706">
        <w:rPr>
          <w:rFonts w:ascii="Lucida Console" w:eastAsia="Times New Roman" w:hAnsi="Lucida Console" w:cs="Arial"/>
          <w:color w:val="000000"/>
          <w:sz w:val="14"/>
          <w:szCs w:val="14"/>
        </w:rPr>
        <w:t>self</w:t>
      </w:r>
      <w:proofErr w:type="gramEnd"/>
      <w:r w:rsidRPr="00A55706">
        <w:rPr>
          <w:rFonts w:ascii="Lucida Console" w:eastAsia="Times New Roman" w:hAnsi="Lucida Console" w:cs="Arial"/>
          <w:color w:val="000000"/>
          <w:sz w:val="14"/>
          <w:szCs w:val="14"/>
        </w:rPr>
        <w:t xml:space="preserve"> </w:t>
      </w:r>
      <w:proofErr w:type="spellStart"/>
      <w:r w:rsidRPr="00A55706">
        <w:rPr>
          <w:rFonts w:ascii="Lucida Console" w:eastAsia="Times New Roman" w:hAnsi="Lucida Console" w:cs="Arial"/>
          <w:color w:val="000000"/>
          <w:sz w:val="14"/>
          <w:szCs w:val="14"/>
        </w:rPr>
        <w:t>markFaces</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image</w:t>
      </w:r>
      <w:proofErr w:type="spellEnd"/>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p>
    <w:p w:rsidR="00A55706" w:rsidRPr="00A55706" w:rsidRDefault="00A55706" w:rsidP="00A55706">
      <w:pPr>
        <w:spacing w:before="129" w:after="129" w:line="258" w:lineRule="atLeast"/>
        <w:textAlignment w:val="top"/>
        <w:rPr>
          <w:rFonts w:ascii="Verdana" w:eastAsia="Times New Roman" w:hAnsi="Verdana" w:cs="Arial"/>
          <w:color w:val="242B2D"/>
          <w:sz w:val="15"/>
          <w:szCs w:val="15"/>
        </w:rPr>
      </w:pPr>
      <w:proofErr w:type="gramStart"/>
      <w:r w:rsidRPr="00A55706">
        <w:rPr>
          <w:rFonts w:ascii="Verdana" w:eastAsia="Times New Roman" w:hAnsi="Verdana" w:cs="Arial"/>
          <w:color w:val="242B2D"/>
          <w:sz w:val="15"/>
          <w:szCs w:val="15"/>
        </w:rPr>
        <w:t>to</w:t>
      </w:r>
      <w:proofErr w:type="gramEnd"/>
    </w:p>
    <w:p w:rsidR="00A55706" w:rsidRPr="00A55706" w:rsidRDefault="00A55706" w:rsidP="00A55706">
      <w:pPr>
        <w:shd w:val="clear" w:color="auto" w:fill="F1F1F1"/>
        <w:spacing w:after="107" w:line="336" w:lineRule="atLeast"/>
        <w:textAlignment w:val="top"/>
        <w:rPr>
          <w:rFonts w:ascii="Lucida Console" w:eastAsia="Times New Roman" w:hAnsi="Lucida Console" w:cs="Arial"/>
          <w:color w:val="000000"/>
          <w:sz w:val="14"/>
          <w:szCs w:val="14"/>
        </w:rPr>
      </w:pPr>
      <w:r w:rsidRPr="00A55706">
        <w:rPr>
          <w:rFonts w:ascii="Lucida Console" w:eastAsia="Times New Roman" w:hAnsi="Lucida Console" w:cs="Arial"/>
          <w:color w:val="000000"/>
          <w:sz w:val="14"/>
        </w:rPr>
        <w:t>[</w:t>
      </w:r>
      <w:proofErr w:type="gramStart"/>
      <w:r w:rsidRPr="00A55706">
        <w:rPr>
          <w:rFonts w:ascii="Lucida Console" w:eastAsia="Times New Roman" w:hAnsi="Lucida Console" w:cs="Arial"/>
          <w:color w:val="000000"/>
          <w:sz w:val="14"/>
          <w:szCs w:val="14"/>
        </w:rPr>
        <w:t>self</w:t>
      </w:r>
      <w:proofErr w:type="gramEnd"/>
      <w:r w:rsidRPr="00A55706">
        <w:rPr>
          <w:rFonts w:ascii="Lucida Console" w:eastAsia="Times New Roman" w:hAnsi="Lucida Console" w:cs="Arial"/>
          <w:color w:val="000000"/>
          <w:sz w:val="14"/>
          <w:szCs w:val="14"/>
        </w:rPr>
        <w:t xml:space="preserve"> performSelectorInBackground</w:t>
      </w:r>
      <w:r w:rsidRPr="00A55706">
        <w:rPr>
          <w:rFonts w:ascii="Lucida Console" w:eastAsia="Times New Roman" w:hAnsi="Lucida Console" w:cs="Arial"/>
          <w:color w:val="000000"/>
          <w:sz w:val="14"/>
        </w:rPr>
        <w:t>:</w:t>
      </w:r>
      <w:r w:rsidRPr="00A55706">
        <w:rPr>
          <w:rFonts w:ascii="Lucida Console" w:eastAsia="Times New Roman" w:hAnsi="Lucida Console" w:cs="Arial"/>
          <w:color w:val="2060A0"/>
          <w:sz w:val="14"/>
        </w:rPr>
        <w:t>@selector</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markFaces</w:t>
      </w:r>
      <w:r w:rsidRPr="00A55706">
        <w:rPr>
          <w:rFonts w:ascii="Lucida Console" w:eastAsia="Times New Roman" w:hAnsi="Lucida Console" w:cs="Arial"/>
          <w:color w:val="000000"/>
          <w:sz w:val="14"/>
        </w:rPr>
        <w:t>:) </w:t>
      </w:r>
      <w:r w:rsidRPr="00A55706">
        <w:rPr>
          <w:rFonts w:ascii="Lucida Console" w:eastAsia="Times New Roman" w:hAnsi="Lucida Console" w:cs="Arial"/>
          <w:color w:val="000000"/>
          <w:sz w:val="14"/>
          <w:szCs w:val="14"/>
        </w:rPr>
        <w:t>withObject</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image</w:t>
      </w:r>
      <w:r w:rsidRPr="00A55706">
        <w:rPr>
          <w:rFonts w:ascii="Lucida Console" w:eastAsia="Times New Roman" w:hAnsi="Lucida Console" w:cs="Arial"/>
          <w:color w:val="000000"/>
          <w:sz w:val="14"/>
        </w:rPr>
        <w:t>]</w:t>
      </w:r>
      <w:r w:rsidRPr="00A55706">
        <w:rPr>
          <w:rFonts w:ascii="Lucida Console" w:eastAsia="Times New Roman" w:hAnsi="Lucida Console" w:cs="Arial"/>
          <w:color w:val="000000"/>
          <w:sz w:val="14"/>
          <w:szCs w:val="14"/>
        </w:rPr>
        <w:t>;</w:t>
      </w:r>
    </w:p>
    <w:p w:rsidR="00A55706" w:rsidRPr="00A55706" w:rsidRDefault="00A55706" w:rsidP="00A55706">
      <w:pPr>
        <w:spacing w:after="0" w:line="258" w:lineRule="atLeast"/>
        <w:textAlignment w:val="top"/>
        <w:rPr>
          <w:rFonts w:ascii="Verdana" w:eastAsia="Times New Roman" w:hAnsi="Verdana" w:cs="Arial"/>
          <w:color w:val="242B2D"/>
          <w:sz w:val="15"/>
          <w:szCs w:val="15"/>
        </w:rPr>
      </w:pPr>
      <w:proofErr w:type="gramStart"/>
      <w:r w:rsidRPr="00A55706">
        <w:rPr>
          <w:rFonts w:ascii="Verdana" w:eastAsia="Times New Roman" w:hAnsi="Verdana" w:cs="Arial"/>
          <w:color w:val="242B2D"/>
          <w:sz w:val="15"/>
          <w:szCs w:val="15"/>
        </w:rPr>
        <w:t>and</w:t>
      </w:r>
      <w:proofErr w:type="gramEnd"/>
      <w:r w:rsidRPr="00A55706">
        <w:rPr>
          <w:rFonts w:ascii="Verdana" w:eastAsia="Times New Roman" w:hAnsi="Verdana" w:cs="Arial"/>
          <w:color w:val="242B2D"/>
          <w:sz w:val="15"/>
          <w:szCs w:val="15"/>
        </w:rPr>
        <w:t xml:space="preserve"> the face detection and drawing will run in a separate thread and the app will start up faster (some advice I picked up in the extensive Core Image section of the </w:t>
      </w:r>
      <w:proofErr w:type="spellStart"/>
      <w:r w:rsidRPr="00A55706">
        <w:rPr>
          <w:rFonts w:ascii="Verdana" w:eastAsia="Times New Roman" w:hAnsi="Verdana" w:cs="Arial"/>
          <w:color w:val="242B2D"/>
          <w:sz w:val="15"/>
          <w:szCs w:val="15"/>
        </w:rPr>
        <w:t>iOS</w:t>
      </w:r>
      <w:proofErr w:type="spellEnd"/>
      <w:r w:rsidRPr="00A55706">
        <w:rPr>
          <w:rFonts w:ascii="Verdana" w:eastAsia="Times New Roman" w:hAnsi="Verdana" w:cs="Arial"/>
          <w:color w:val="242B2D"/>
          <w:sz w:val="15"/>
          <w:szCs w:val="15"/>
        </w:rPr>
        <w:t xml:space="preserve"> 5 by Tutorials</w:t>
      </w:r>
      <w:r w:rsidRPr="00A55706">
        <w:rPr>
          <w:rFonts w:ascii="Verdana" w:eastAsia="Times New Roman" w:hAnsi="Verdana" w:cs="Arial"/>
          <w:color w:val="242B2D"/>
          <w:sz w:val="15"/>
        </w:rPr>
        <w:t> </w:t>
      </w:r>
      <w:hyperlink r:id="rId12" w:tgtFrame="_blank" w:history="1">
        <w:r w:rsidRPr="00A55706">
          <w:rPr>
            <w:rFonts w:ascii="Arial" w:eastAsia="Times New Roman" w:hAnsi="Arial" w:cs="Arial"/>
            <w:color w:val="687B82"/>
            <w:sz w:val="15"/>
            <w:u w:val="single"/>
          </w:rPr>
          <w:t>book</w:t>
        </w:r>
      </w:hyperlink>
      <w:r w:rsidRPr="00A55706">
        <w:rPr>
          <w:rFonts w:ascii="Verdana" w:eastAsia="Times New Roman" w:hAnsi="Verdana" w:cs="Arial"/>
          <w:color w:val="242B2D"/>
          <w:sz w:val="15"/>
          <w:szCs w:val="15"/>
        </w:rPr>
        <w:t> (</w:t>
      </w:r>
      <w:proofErr w:type="spellStart"/>
      <w:r w:rsidRPr="00A55706">
        <w:rPr>
          <w:rFonts w:ascii="Verdana" w:eastAsia="Times New Roman" w:hAnsi="Verdana" w:cs="Arial"/>
          <w:color w:val="242B2D"/>
          <w:sz w:val="15"/>
          <w:szCs w:val="15"/>
        </w:rPr>
        <w:t>aff</w:t>
      </w:r>
      <w:proofErr w:type="spellEnd"/>
      <w:r w:rsidRPr="00A55706">
        <w:rPr>
          <w:rFonts w:ascii="Verdana" w:eastAsia="Times New Roman" w:hAnsi="Verdana" w:cs="Arial"/>
          <w:color w:val="242B2D"/>
          <w:sz w:val="15"/>
          <w:szCs w:val="15"/>
        </w:rPr>
        <w:t>)).  Even on a newer device I can see the difference.</w:t>
      </w:r>
    </w:p>
    <w:p w:rsidR="00A55706" w:rsidRPr="00A55706" w:rsidRDefault="00A55706" w:rsidP="00A55706">
      <w:pPr>
        <w:spacing w:before="129" w:after="129" w:line="258" w:lineRule="atLeast"/>
        <w:textAlignment w:val="top"/>
        <w:rPr>
          <w:rFonts w:ascii="Verdana" w:eastAsia="Times New Roman" w:hAnsi="Verdana" w:cs="Arial"/>
          <w:color w:val="242B2D"/>
          <w:sz w:val="15"/>
          <w:szCs w:val="15"/>
        </w:rPr>
      </w:pPr>
      <w:r w:rsidRPr="00A55706">
        <w:rPr>
          <w:rFonts w:ascii="Verdana" w:eastAsia="Times New Roman" w:hAnsi="Verdana" w:cs="Arial"/>
          <w:color w:val="242B2D"/>
          <w:sz w:val="15"/>
          <w:szCs w:val="15"/>
        </w:rPr>
        <w:t>That’s all there is to it!  Please post any issues in the comments below.</w:t>
      </w:r>
    </w:p>
    <w:p w:rsidR="00A55706" w:rsidRPr="00A55706" w:rsidRDefault="00A55706" w:rsidP="00A55706">
      <w:pPr>
        <w:spacing w:before="215" w:after="215" w:line="258" w:lineRule="atLeast"/>
        <w:textAlignment w:val="top"/>
        <w:outlineLvl w:val="3"/>
        <w:rPr>
          <w:rFonts w:ascii="Arial" w:eastAsia="Times New Roman" w:hAnsi="Arial" w:cs="Arial"/>
          <w:b/>
          <w:bCs/>
          <w:color w:val="242B2D"/>
          <w:sz w:val="17"/>
          <w:szCs w:val="17"/>
        </w:rPr>
      </w:pPr>
      <w:r w:rsidRPr="00A55706">
        <w:rPr>
          <w:rFonts w:ascii="Arial" w:eastAsia="Times New Roman" w:hAnsi="Arial" w:cs="Arial"/>
          <w:b/>
          <w:bCs/>
          <w:color w:val="242B2D"/>
          <w:sz w:val="17"/>
          <w:szCs w:val="17"/>
        </w:rPr>
        <w:t xml:space="preserve">More </w:t>
      </w:r>
      <w:proofErr w:type="spellStart"/>
      <w:r w:rsidRPr="00A55706">
        <w:rPr>
          <w:rFonts w:ascii="Arial" w:eastAsia="Times New Roman" w:hAnsi="Arial" w:cs="Arial"/>
          <w:b/>
          <w:bCs/>
          <w:color w:val="242B2D"/>
          <w:sz w:val="17"/>
          <w:szCs w:val="17"/>
        </w:rPr>
        <w:t>iOS</w:t>
      </w:r>
      <w:proofErr w:type="spellEnd"/>
      <w:r w:rsidRPr="00A55706">
        <w:rPr>
          <w:rFonts w:ascii="Arial" w:eastAsia="Times New Roman" w:hAnsi="Arial" w:cs="Arial"/>
          <w:b/>
          <w:bCs/>
          <w:color w:val="242B2D"/>
          <w:sz w:val="17"/>
          <w:szCs w:val="17"/>
        </w:rPr>
        <w:t xml:space="preserve"> 5 SDK Programming Tutorials</w:t>
      </w:r>
    </w:p>
    <w:p w:rsidR="00A55706" w:rsidRPr="00A55706" w:rsidRDefault="00A55706" w:rsidP="00A55706">
      <w:pPr>
        <w:spacing w:after="0" w:line="258" w:lineRule="atLeast"/>
        <w:textAlignment w:val="top"/>
        <w:outlineLvl w:val="3"/>
        <w:rPr>
          <w:rFonts w:ascii="Arial" w:eastAsia="Times New Roman" w:hAnsi="Arial" w:cs="Arial"/>
          <w:b/>
          <w:bCs/>
          <w:color w:val="242B2D"/>
          <w:sz w:val="17"/>
          <w:szCs w:val="17"/>
        </w:rPr>
      </w:pPr>
      <w:r w:rsidRPr="00A55706">
        <w:rPr>
          <w:rFonts w:ascii="Arial" w:eastAsia="Times New Roman" w:hAnsi="Arial" w:cs="Arial"/>
          <w:color w:val="242B2D"/>
          <w:sz w:val="17"/>
        </w:rPr>
        <w:t xml:space="preserve">For more on </w:t>
      </w:r>
      <w:proofErr w:type="spellStart"/>
      <w:r w:rsidRPr="00A55706">
        <w:rPr>
          <w:rFonts w:ascii="Arial" w:eastAsia="Times New Roman" w:hAnsi="Arial" w:cs="Arial"/>
          <w:color w:val="242B2D"/>
          <w:sz w:val="17"/>
        </w:rPr>
        <w:t>iOS</w:t>
      </w:r>
      <w:proofErr w:type="spellEnd"/>
      <w:r w:rsidRPr="00A55706">
        <w:rPr>
          <w:rFonts w:ascii="Arial" w:eastAsia="Times New Roman" w:hAnsi="Arial" w:cs="Arial"/>
          <w:color w:val="242B2D"/>
          <w:sz w:val="17"/>
        </w:rPr>
        <w:t xml:space="preserve"> 5 programming check out the </w:t>
      </w:r>
      <w:proofErr w:type="spellStart"/>
      <w:r w:rsidR="00555EB8" w:rsidRPr="00A55706">
        <w:rPr>
          <w:rFonts w:ascii="Arial" w:eastAsia="Times New Roman" w:hAnsi="Arial" w:cs="Arial"/>
          <w:b/>
          <w:bCs/>
          <w:color w:val="242B2D"/>
          <w:sz w:val="17"/>
          <w:szCs w:val="17"/>
        </w:rPr>
        <w:fldChar w:fldCharType="begin"/>
      </w:r>
      <w:r w:rsidRPr="00A55706">
        <w:rPr>
          <w:rFonts w:ascii="Arial" w:eastAsia="Times New Roman" w:hAnsi="Arial" w:cs="Arial"/>
          <w:b/>
          <w:bCs/>
          <w:color w:val="242B2D"/>
          <w:sz w:val="17"/>
          <w:szCs w:val="17"/>
        </w:rPr>
        <w:instrText xml:space="preserve"> HYPERLINK "http://maniacdev.com/ios-5-sdk-tutorial-and-guide/" \t "_blank" </w:instrText>
      </w:r>
      <w:r w:rsidR="00555EB8" w:rsidRPr="00A55706">
        <w:rPr>
          <w:rFonts w:ascii="Arial" w:eastAsia="Times New Roman" w:hAnsi="Arial" w:cs="Arial"/>
          <w:b/>
          <w:bCs/>
          <w:color w:val="242B2D"/>
          <w:sz w:val="17"/>
          <w:szCs w:val="17"/>
        </w:rPr>
        <w:fldChar w:fldCharType="separate"/>
      </w:r>
      <w:r w:rsidRPr="00A55706">
        <w:rPr>
          <w:rFonts w:ascii="Arial" w:eastAsia="Times New Roman" w:hAnsi="Arial" w:cs="Arial"/>
          <w:color w:val="687B82"/>
          <w:sz w:val="17"/>
          <w:u w:val="single"/>
        </w:rPr>
        <w:t>iOS</w:t>
      </w:r>
      <w:proofErr w:type="spellEnd"/>
      <w:r w:rsidRPr="00A55706">
        <w:rPr>
          <w:rFonts w:ascii="Arial" w:eastAsia="Times New Roman" w:hAnsi="Arial" w:cs="Arial"/>
          <w:color w:val="687B82"/>
          <w:sz w:val="17"/>
          <w:u w:val="single"/>
        </w:rPr>
        <w:t xml:space="preserve"> 5 </w:t>
      </w:r>
      <w:proofErr w:type="gramStart"/>
      <w:r w:rsidRPr="00A55706">
        <w:rPr>
          <w:rFonts w:ascii="Arial" w:eastAsia="Times New Roman" w:hAnsi="Arial" w:cs="Arial"/>
          <w:color w:val="687B82"/>
          <w:sz w:val="17"/>
          <w:u w:val="single"/>
        </w:rPr>
        <w:t>tutorial</w:t>
      </w:r>
      <w:r w:rsidR="00555EB8" w:rsidRPr="00A55706">
        <w:rPr>
          <w:rFonts w:ascii="Arial" w:eastAsia="Times New Roman" w:hAnsi="Arial" w:cs="Arial"/>
          <w:b/>
          <w:bCs/>
          <w:color w:val="242B2D"/>
          <w:sz w:val="17"/>
          <w:szCs w:val="17"/>
        </w:rPr>
        <w:fldChar w:fldCharType="end"/>
      </w:r>
      <w:r w:rsidRPr="00A55706">
        <w:rPr>
          <w:rFonts w:ascii="Arial" w:eastAsia="Times New Roman" w:hAnsi="Arial" w:cs="Arial"/>
          <w:color w:val="242B2D"/>
          <w:sz w:val="17"/>
        </w:rPr>
        <w:t> page</w:t>
      </w:r>
      <w:proofErr w:type="gramEnd"/>
      <w:r w:rsidRPr="00A55706">
        <w:rPr>
          <w:rFonts w:ascii="Arial" w:eastAsia="Times New Roman" w:hAnsi="Arial" w:cs="Arial"/>
          <w:color w:val="242B2D"/>
          <w:sz w:val="17"/>
        </w:rPr>
        <w:t>.</w:t>
      </w:r>
    </w:p>
    <w:p w:rsidR="00A55706" w:rsidRPr="00A55706" w:rsidRDefault="00555EB8" w:rsidP="00A55706">
      <w:pPr>
        <w:spacing w:after="0" w:line="258" w:lineRule="atLeast"/>
        <w:textAlignment w:val="top"/>
        <w:rPr>
          <w:ins w:id="0" w:author="Unknown"/>
          <w:rFonts w:ascii="Verdana" w:eastAsia="Times New Roman" w:hAnsi="Verdana" w:cs="Arial"/>
          <w:color w:val="242B2D"/>
          <w:sz w:val="15"/>
          <w:szCs w:val="15"/>
        </w:rPr>
      </w:pPr>
      <w:ins w:id="1" w:author="Unknown">
        <w:r w:rsidRPr="00A55706">
          <w:rPr>
            <w:rFonts w:ascii="Verdana" w:eastAsia="Times New Roman" w:hAnsi="Verdana" w:cs="Arial"/>
            <w:color w:val="242B2D"/>
            <w:sz w:val="15"/>
          </w:rPr>
          <w:fldChar w:fldCharType="begin"/>
        </w:r>
        <w:r w:rsidR="00A55706" w:rsidRPr="00A55706">
          <w:rPr>
            <w:rFonts w:ascii="Verdana" w:eastAsia="Times New Roman" w:hAnsi="Verdana" w:cs="Arial"/>
            <w:color w:val="242B2D"/>
            <w:sz w:val="15"/>
          </w:rPr>
          <w:instrText xml:space="preserve"> HYPERLINK "javascript:void(0);" </w:instrText>
        </w:r>
        <w:r w:rsidRPr="00A55706">
          <w:rPr>
            <w:rFonts w:ascii="Verdana" w:eastAsia="Times New Roman" w:hAnsi="Verdana" w:cs="Arial"/>
            <w:color w:val="242B2D"/>
            <w:sz w:val="15"/>
          </w:rPr>
          <w:fldChar w:fldCharType="separate"/>
        </w:r>
        <w:proofErr w:type="gramStart"/>
        <w:r w:rsidR="00A55706" w:rsidRPr="00A55706">
          <w:rPr>
            <w:rFonts w:ascii="Arial" w:eastAsia="Times New Roman" w:hAnsi="Arial" w:cs="Arial"/>
            <w:color w:val="687B82"/>
            <w:sz w:val="15"/>
            <w:u w:val="single"/>
          </w:rPr>
          <w:t>inShare</w:t>
        </w:r>
        <w:proofErr w:type="gramEnd"/>
        <w:r w:rsidRPr="00A55706">
          <w:rPr>
            <w:rFonts w:ascii="Verdana" w:eastAsia="Times New Roman" w:hAnsi="Verdana" w:cs="Arial"/>
            <w:color w:val="242B2D"/>
            <w:sz w:val="15"/>
          </w:rPr>
          <w:fldChar w:fldCharType="end"/>
        </w:r>
        <w:r w:rsidR="00A55706" w:rsidRPr="00A55706">
          <w:rPr>
            <w:rFonts w:ascii="Verdana" w:eastAsia="Times New Roman" w:hAnsi="Verdana" w:cs="Arial"/>
            <w:color w:val="242B2D"/>
            <w:sz w:val="15"/>
          </w:rPr>
          <w:t>8</w:t>
        </w:r>
      </w:ins>
    </w:p>
    <w:p w:rsidR="00A55706" w:rsidRPr="00A55706" w:rsidRDefault="00A55706" w:rsidP="00A55706">
      <w:pPr>
        <w:spacing w:before="204" w:after="204" w:line="258" w:lineRule="atLeast"/>
        <w:textAlignment w:val="top"/>
        <w:outlineLvl w:val="2"/>
        <w:rPr>
          <w:ins w:id="2" w:author="Unknown"/>
          <w:rFonts w:ascii="Arial" w:eastAsia="Times New Roman" w:hAnsi="Arial" w:cs="Arial"/>
          <w:b/>
          <w:bCs/>
          <w:color w:val="687B82"/>
          <w:sz w:val="20"/>
          <w:szCs w:val="20"/>
        </w:rPr>
      </w:pPr>
      <w:ins w:id="3" w:author="Unknown">
        <w:r w:rsidRPr="00A55706">
          <w:rPr>
            <w:rFonts w:ascii="Arial" w:eastAsia="Times New Roman" w:hAnsi="Arial" w:cs="Arial"/>
            <w:b/>
            <w:bCs/>
            <w:color w:val="687B82"/>
            <w:sz w:val="20"/>
            <w:szCs w:val="20"/>
          </w:rPr>
          <w:t>Related posts:</w:t>
        </w:r>
      </w:ins>
    </w:p>
    <w:p w:rsidR="00A55706" w:rsidRPr="00A55706" w:rsidRDefault="00555EB8" w:rsidP="00A55706">
      <w:pPr>
        <w:numPr>
          <w:ilvl w:val="0"/>
          <w:numId w:val="1"/>
        </w:numPr>
        <w:spacing w:after="0" w:line="236" w:lineRule="atLeast"/>
        <w:ind w:left="512"/>
        <w:textAlignment w:val="top"/>
        <w:rPr>
          <w:ins w:id="4" w:author="Unknown"/>
          <w:rFonts w:ascii="Arial" w:eastAsia="Times New Roman" w:hAnsi="Arial" w:cs="Arial"/>
          <w:color w:val="394347"/>
          <w:sz w:val="14"/>
          <w:szCs w:val="14"/>
        </w:rPr>
      </w:pPr>
      <w:ins w:id="5" w:author="Unknown">
        <w:r w:rsidRPr="00A55706">
          <w:rPr>
            <w:rFonts w:ascii="Arial" w:eastAsia="Times New Roman" w:hAnsi="Arial" w:cs="Arial"/>
            <w:color w:val="394347"/>
            <w:sz w:val="14"/>
            <w:szCs w:val="14"/>
          </w:rPr>
          <w:fldChar w:fldCharType="begin"/>
        </w:r>
        <w:r w:rsidR="00A55706" w:rsidRPr="00A55706">
          <w:rPr>
            <w:rFonts w:ascii="Arial" w:eastAsia="Times New Roman" w:hAnsi="Arial" w:cs="Arial"/>
            <w:color w:val="394347"/>
            <w:sz w:val="14"/>
            <w:szCs w:val="14"/>
          </w:rPr>
          <w:instrText xml:space="preserve"> HYPERLINK "http://maniacdev.com/2012/05/example-using-core-image-face-detection-on-a-live-video-feed" \o "Example: Using Core Image Face Detection On A Live Video Feed" </w:instrText>
        </w:r>
        <w:r w:rsidRPr="00A55706">
          <w:rPr>
            <w:rFonts w:ascii="Arial" w:eastAsia="Times New Roman" w:hAnsi="Arial" w:cs="Arial"/>
            <w:color w:val="394347"/>
            <w:sz w:val="14"/>
            <w:szCs w:val="14"/>
          </w:rPr>
          <w:fldChar w:fldCharType="separate"/>
        </w:r>
        <w:r w:rsidR="00A55706" w:rsidRPr="00A55706">
          <w:rPr>
            <w:rFonts w:ascii="Arial" w:eastAsia="Times New Roman" w:hAnsi="Arial" w:cs="Arial"/>
            <w:color w:val="687B82"/>
            <w:sz w:val="15"/>
            <w:u w:val="single"/>
          </w:rPr>
          <w:t>Example: Using Core Image Face Detection On A Live Video Feed</w:t>
        </w:r>
        <w:r w:rsidRPr="00A55706">
          <w:rPr>
            <w:rFonts w:ascii="Arial" w:eastAsia="Times New Roman" w:hAnsi="Arial" w:cs="Arial"/>
            <w:color w:val="394347"/>
            <w:sz w:val="14"/>
            <w:szCs w:val="14"/>
          </w:rPr>
          <w:fldChar w:fldCharType="end"/>
        </w:r>
      </w:ins>
    </w:p>
    <w:p w:rsidR="00A55706" w:rsidRPr="00A55706" w:rsidRDefault="00555EB8" w:rsidP="00A55706">
      <w:pPr>
        <w:numPr>
          <w:ilvl w:val="0"/>
          <w:numId w:val="1"/>
        </w:numPr>
        <w:spacing w:after="0" w:line="236" w:lineRule="atLeast"/>
        <w:ind w:left="512"/>
        <w:textAlignment w:val="top"/>
        <w:rPr>
          <w:ins w:id="6" w:author="Unknown"/>
          <w:rFonts w:ascii="Arial" w:eastAsia="Times New Roman" w:hAnsi="Arial" w:cs="Arial"/>
          <w:color w:val="394347"/>
          <w:sz w:val="14"/>
          <w:szCs w:val="14"/>
        </w:rPr>
      </w:pPr>
      <w:ins w:id="7" w:author="Unknown">
        <w:r w:rsidRPr="00A55706">
          <w:rPr>
            <w:rFonts w:ascii="Arial" w:eastAsia="Times New Roman" w:hAnsi="Arial" w:cs="Arial"/>
            <w:color w:val="394347"/>
            <w:sz w:val="14"/>
            <w:szCs w:val="14"/>
          </w:rPr>
          <w:fldChar w:fldCharType="begin"/>
        </w:r>
        <w:r w:rsidR="00A55706" w:rsidRPr="00A55706">
          <w:rPr>
            <w:rFonts w:ascii="Arial" w:eastAsia="Times New Roman" w:hAnsi="Arial" w:cs="Arial"/>
            <w:color w:val="394347"/>
            <w:sz w:val="14"/>
            <w:szCs w:val="14"/>
          </w:rPr>
          <w:instrText xml:space="preserve"> HYPERLINK "http://maniacdev.com/2012/07/example-source-code-using-face-detection-to-create-the-illusion-of-real-3d-on-ios-devices" \o "Example Source Code: Using Face Detection To Create The Illusion Of Real 3D On iOS Devices" </w:instrText>
        </w:r>
        <w:r w:rsidRPr="00A55706">
          <w:rPr>
            <w:rFonts w:ascii="Arial" w:eastAsia="Times New Roman" w:hAnsi="Arial" w:cs="Arial"/>
            <w:color w:val="394347"/>
            <w:sz w:val="14"/>
            <w:szCs w:val="14"/>
          </w:rPr>
          <w:fldChar w:fldCharType="separate"/>
        </w:r>
        <w:r w:rsidR="00A55706" w:rsidRPr="00A55706">
          <w:rPr>
            <w:rFonts w:ascii="Arial" w:eastAsia="Times New Roman" w:hAnsi="Arial" w:cs="Arial"/>
            <w:color w:val="687B82"/>
            <w:sz w:val="15"/>
            <w:u w:val="single"/>
          </w:rPr>
          <w:t xml:space="preserve">Example Source Code: Using Face Detection To Create The Illusion Of Real 3D On </w:t>
        </w:r>
        <w:proofErr w:type="spellStart"/>
        <w:r w:rsidR="00A55706" w:rsidRPr="00A55706">
          <w:rPr>
            <w:rFonts w:ascii="Arial" w:eastAsia="Times New Roman" w:hAnsi="Arial" w:cs="Arial"/>
            <w:color w:val="687B82"/>
            <w:sz w:val="15"/>
            <w:u w:val="single"/>
          </w:rPr>
          <w:t>iOS</w:t>
        </w:r>
        <w:proofErr w:type="spellEnd"/>
        <w:r w:rsidR="00A55706" w:rsidRPr="00A55706">
          <w:rPr>
            <w:rFonts w:ascii="Arial" w:eastAsia="Times New Roman" w:hAnsi="Arial" w:cs="Arial"/>
            <w:color w:val="687B82"/>
            <w:sz w:val="15"/>
            <w:u w:val="single"/>
          </w:rPr>
          <w:t xml:space="preserve"> Devices</w:t>
        </w:r>
        <w:r w:rsidRPr="00A55706">
          <w:rPr>
            <w:rFonts w:ascii="Arial" w:eastAsia="Times New Roman" w:hAnsi="Arial" w:cs="Arial"/>
            <w:color w:val="394347"/>
            <w:sz w:val="14"/>
            <w:szCs w:val="14"/>
          </w:rPr>
          <w:fldChar w:fldCharType="end"/>
        </w:r>
      </w:ins>
    </w:p>
    <w:p w:rsidR="00A55706" w:rsidRPr="00A55706" w:rsidRDefault="00555EB8" w:rsidP="00A55706">
      <w:pPr>
        <w:numPr>
          <w:ilvl w:val="0"/>
          <w:numId w:val="1"/>
        </w:numPr>
        <w:spacing w:after="0" w:line="236" w:lineRule="atLeast"/>
        <w:ind w:left="512"/>
        <w:textAlignment w:val="top"/>
        <w:rPr>
          <w:ins w:id="8" w:author="Unknown"/>
          <w:rFonts w:ascii="Arial" w:eastAsia="Times New Roman" w:hAnsi="Arial" w:cs="Arial"/>
          <w:color w:val="394347"/>
          <w:sz w:val="14"/>
          <w:szCs w:val="14"/>
        </w:rPr>
      </w:pPr>
      <w:ins w:id="9" w:author="Unknown">
        <w:r w:rsidRPr="00A55706">
          <w:rPr>
            <w:rFonts w:ascii="Arial" w:eastAsia="Times New Roman" w:hAnsi="Arial" w:cs="Arial"/>
            <w:color w:val="394347"/>
            <w:sz w:val="14"/>
            <w:szCs w:val="14"/>
          </w:rPr>
          <w:fldChar w:fldCharType="begin"/>
        </w:r>
        <w:r w:rsidR="00A55706" w:rsidRPr="00A55706">
          <w:rPr>
            <w:rFonts w:ascii="Arial" w:eastAsia="Times New Roman" w:hAnsi="Arial" w:cs="Arial"/>
            <w:color w:val="394347"/>
            <w:sz w:val="14"/>
            <w:szCs w:val="14"/>
          </w:rPr>
          <w:instrText xml:space="preserve"> HYPERLINK "http://maniacdev.com/2011/02/example-source-code-face-detection-and-augmented-reality" \o "Example Source Code: Face Detection And Augmented Reality" </w:instrText>
        </w:r>
        <w:r w:rsidRPr="00A55706">
          <w:rPr>
            <w:rFonts w:ascii="Arial" w:eastAsia="Times New Roman" w:hAnsi="Arial" w:cs="Arial"/>
            <w:color w:val="394347"/>
            <w:sz w:val="14"/>
            <w:szCs w:val="14"/>
          </w:rPr>
          <w:fldChar w:fldCharType="separate"/>
        </w:r>
        <w:r w:rsidR="00A55706" w:rsidRPr="00A55706">
          <w:rPr>
            <w:rFonts w:ascii="Arial" w:eastAsia="Times New Roman" w:hAnsi="Arial" w:cs="Arial"/>
            <w:color w:val="687B82"/>
            <w:sz w:val="15"/>
            <w:u w:val="single"/>
          </w:rPr>
          <w:t>Example Source Code: Face Detection And Augmented Reality</w:t>
        </w:r>
        <w:r w:rsidRPr="00A55706">
          <w:rPr>
            <w:rFonts w:ascii="Arial" w:eastAsia="Times New Roman" w:hAnsi="Arial" w:cs="Arial"/>
            <w:color w:val="394347"/>
            <w:sz w:val="14"/>
            <w:szCs w:val="14"/>
          </w:rPr>
          <w:fldChar w:fldCharType="end"/>
        </w:r>
      </w:ins>
    </w:p>
    <w:p w:rsidR="00A55706" w:rsidRPr="00A55706" w:rsidRDefault="00555EB8" w:rsidP="00A55706">
      <w:pPr>
        <w:numPr>
          <w:ilvl w:val="0"/>
          <w:numId w:val="1"/>
        </w:numPr>
        <w:spacing w:after="32" w:line="236" w:lineRule="atLeast"/>
        <w:ind w:left="512"/>
        <w:textAlignment w:val="top"/>
        <w:rPr>
          <w:ins w:id="10" w:author="Unknown"/>
          <w:rFonts w:ascii="Arial" w:eastAsia="Times New Roman" w:hAnsi="Arial" w:cs="Arial"/>
          <w:color w:val="394347"/>
          <w:sz w:val="14"/>
          <w:szCs w:val="14"/>
        </w:rPr>
      </w:pPr>
      <w:ins w:id="11" w:author="Unknown">
        <w:r w:rsidRPr="00A55706">
          <w:rPr>
            <w:rFonts w:ascii="Arial" w:eastAsia="Times New Roman" w:hAnsi="Arial" w:cs="Arial"/>
            <w:color w:val="394347"/>
            <w:sz w:val="14"/>
            <w:szCs w:val="14"/>
          </w:rPr>
          <w:fldChar w:fldCharType="begin"/>
        </w:r>
        <w:r w:rsidR="00A55706" w:rsidRPr="00A55706">
          <w:rPr>
            <w:rFonts w:ascii="Arial" w:eastAsia="Times New Roman" w:hAnsi="Arial" w:cs="Arial"/>
            <w:color w:val="394347"/>
            <w:sz w:val="14"/>
            <w:szCs w:val="14"/>
          </w:rPr>
          <w:instrText xml:space="preserve"> HYPERLINK "http://maniacdev.com/2011/12/open-source-library-for-adding-easy-face-to-your-ios-app-with-the-free-face-com-api" \o "Open Source: Library For Adding Easy Face Recognition To Your iOS App With The Free Face.Com API" </w:instrText>
        </w:r>
        <w:r w:rsidRPr="00A55706">
          <w:rPr>
            <w:rFonts w:ascii="Arial" w:eastAsia="Times New Roman" w:hAnsi="Arial" w:cs="Arial"/>
            <w:color w:val="394347"/>
            <w:sz w:val="14"/>
            <w:szCs w:val="14"/>
          </w:rPr>
          <w:fldChar w:fldCharType="separate"/>
        </w:r>
        <w:r w:rsidR="00A55706" w:rsidRPr="00A55706">
          <w:rPr>
            <w:rFonts w:ascii="Arial" w:eastAsia="Times New Roman" w:hAnsi="Arial" w:cs="Arial"/>
            <w:color w:val="687B82"/>
            <w:sz w:val="15"/>
            <w:u w:val="single"/>
          </w:rPr>
          <w:t xml:space="preserve">Open Source: Library For Adding Easy Face Recognition To Your </w:t>
        </w:r>
        <w:proofErr w:type="spellStart"/>
        <w:r w:rsidR="00A55706" w:rsidRPr="00A55706">
          <w:rPr>
            <w:rFonts w:ascii="Arial" w:eastAsia="Times New Roman" w:hAnsi="Arial" w:cs="Arial"/>
            <w:color w:val="687B82"/>
            <w:sz w:val="15"/>
            <w:u w:val="single"/>
          </w:rPr>
          <w:t>iOS</w:t>
        </w:r>
        <w:proofErr w:type="spellEnd"/>
        <w:r w:rsidR="00A55706" w:rsidRPr="00A55706">
          <w:rPr>
            <w:rFonts w:ascii="Arial" w:eastAsia="Times New Roman" w:hAnsi="Arial" w:cs="Arial"/>
            <w:color w:val="687B82"/>
            <w:sz w:val="15"/>
            <w:u w:val="single"/>
          </w:rPr>
          <w:t xml:space="preserve"> App With The Free Face.Com API</w:t>
        </w:r>
        <w:r w:rsidRPr="00A55706">
          <w:rPr>
            <w:rFonts w:ascii="Arial" w:eastAsia="Times New Roman" w:hAnsi="Arial" w:cs="Arial"/>
            <w:color w:val="394347"/>
            <w:sz w:val="14"/>
            <w:szCs w:val="14"/>
          </w:rPr>
          <w:fldChar w:fldCharType="end"/>
        </w:r>
      </w:ins>
    </w:p>
    <w:p w:rsidR="00A55706" w:rsidRPr="00A55706" w:rsidRDefault="00A55706" w:rsidP="00A55706">
      <w:pPr>
        <w:spacing w:after="0" w:line="279" w:lineRule="atLeast"/>
        <w:textAlignment w:val="top"/>
        <w:outlineLvl w:val="2"/>
        <w:rPr>
          <w:ins w:id="12" w:author="Unknown"/>
          <w:rFonts w:ascii="Arial" w:eastAsia="Times New Roman" w:hAnsi="Arial" w:cs="Arial"/>
          <w:b/>
          <w:bCs/>
          <w:color w:val="3C5927"/>
          <w:sz w:val="15"/>
          <w:szCs w:val="15"/>
        </w:rPr>
      </w:pPr>
      <w:ins w:id="13" w:author="Unknown">
        <w:r w:rsidRPr="00A55706">
          <w:rPr>
            <w:rFonts w:ascii="Arial" w:eastAsia="Times New Roman" w:hAnsi="Arial" w:cs="Arial"/>
            <w:b/>
            <w:bCs/>
            <w:color w:val="3C5927"/>
            <w:sz w:val="15"/>
            <w:szCs w:val="15"/>
          </w:rPr>
          <w:t xml:space="preserve">Submit </w:t>
        </w:r>
        <w:proofErr w:type="gramStart"/>
        <w:r w:rsidRPr="00A55706">
          <w:rPr>
            <w:rFonts w:ascii="Arial" w:eastAsia="Times New Roman" w:hAnsi="Arial" w:cs="Arial"/>
            <w:b/>
            <w:bCs/>
            <w:color w:val="3C5927"/>
            <w:sz w:val="15"/>
            <w:szCs w:val="15"/>
          </w:rPr>
          <w:t>A</w:t>
        </w:r>
        <w:proofErr w:type="gramEnd"/>
        <w:r w:rsidRPr="00A55706">
          <w:rPr>
            <w:rFonts w:ascii="Arial" w:eastAsia="Times New Roman" w:hAnsi="Arial" w:cs="Arial"/>
            <w:b/>
            <w:bCs/>
            <w:color w:val="3C5927"/>
            <w:sz w:val="15"/>
            <w:szCs w:val="15"/>
          </w:rPr>
          <w:t xml:space="preserve"> Resource</w:t>
        </w:r>
      </w:ins>
    </w:p>
    <w:p w:rsidR="00A55706" w:rsidRPr="00A55706" w:rsidRDefault="00A55706" w:rsidP="00A55706">
      <w:pPr>
        <w:spacing w:before="64" w:after="64" w:line="204" w:lineRule="atLeast"/>
        <w:textAlignment w:val="top"/>
        <w:rPr>
          <w:ins w:id="14" w:author="Unknown"/>
          <w:rFonts w:ascii="Arial" w:eastAsia="Times New Roman" w:hAnsi="Arial" w:cs="Arial"/>
          <w:color w:val="242B2D"/>
          <w:sz w:val="14"/>
          <w:szCs w:val="14"/>
        </w:rPr>
      </w:pPr>
      <w:ins w:id="15" w:author="Unknown">
        <w:r w:rsidRPr="00A55706">
          <w:rPr>
            <w:rFonts w:ascii="Arial" w:eastAsia="Times New Roman" w:hAnsi="Arial" w:cs="Arial"/>
            <w:color w:val="242B2D"/>
            <w:sz w:val="14"/>
            <w:szCs w:val="14"/>
          </w:rPr>
          <w:t xml:space="preserve">Have you created a useful tutorial, library or tool for </w:t>
        </w:r>
        <w:proofErr w:type="spellStart"/>
        <w:r w:rsidRPr="00A55706">
          <w:rPr>
            <w:rFonts w:ascii="Arial" w:eastAsia="Times New Roman" w:hAnsi="Arial" w:cs="Arial"/>
            <w:color w:val="242B2D"/>
            <w:sz w:val="14"/>
            <w:szCs w:val="14"/>
          </w:rPr>
          <w:t>iOS</w:t>
        </w:r>
        <w:proofErr w:type="spellEnd"/>
        <w:r w:rsidRPr="00A55706">
          <w:rPr>
            <w:rFonts w:ascii="Arial" w:eastAsia="Times New Roman" w:hAnsi="Arial" w:cs="Arial"/>
            <w:color w:val="242B2D"/>
            <w:sz w:val="14"/>
            <w:szCs w:val="14"/>
          </w:rPr>
          <w:t xml:space="preserve"> development that you would like to get in front of our 300,000+ monthly page views from </w:t>
        </w:r>
        <w:proofErr w:type="spellStart"/>
        <w:r w:rsidRPr="00A55706">
          <w:rPr>
            <w:rFonts w:ascii="Arial" w:eastAsia="Times New Roman" w:hAnsi="Arial" w:cs="Arial"/>
            <w:color w:val="242B2D"/>
            <w:sz w:val="14"/>
            <w:szCs w:val="14"/>
          </w:rPr>
          <w:t>iOS</w:t>
        </w:r>
        <w:proofErr w:type="spellEnd"/>
        <w:r w:rsidRPr="00A55706">
          <w:rPr>
            <w:rFonts w:ascii="Arial" w:eastAsia="Times New Roman" w:hAnsi="Arial" w:cs="Arial"/>
            <w:color w:val="242B2D"/>
            <w:sz w:val="14"/>
            <w:szCs w:val="14"/>
          </w:rPr>
          <w:t xml:space="preserve"> developers?</w:t>
        </w:r>
      </w:ins>
    </w:p>
    <w:p w:rsidR="00A55706" w:rsidRPr="00A55706" w:rsidRDefault="00A55706" w:rsidP="00A55706">
      <w:pPr>
        <w:spacing w:after="0" w:line="204" w:lineRule="atLeast"/>
        <w:textAlignment w:val="top"/>
        <w:rPr>
          <w:ins w:id="16" w:author="Unknown"/>
          <w:rFonts w:ascii="Arial" w:eastAsia="Times New Roman" w:hAnsi="Arial" w:cs="Arial"/>
          <w:color w:val="242B2D"/>
          <w:sz w:val="14"/>
          <w:szCs w:val="14"/>
        </w:rPr>
      </w:pPr>
      <w:ins w:id="17" w:author="Unknown">
        <w:r w:rsidRPr="00A55706">
          <w:rPr>
            <w:rFonts w:ascii="Arial" w:eastAsia="Times New Roman" w:hAnsi="Arial" w:cs="Arial"/>
            <w:color w:val="242B2D"/>
            <w:sz w:val="14"/>
            <w:szCs w:val="14"/>
          </w:rPr>
          <w:t>You can</w:t>
        </w:r>
        <w:r w:rsidRPr="00A55706">
          <w:rPr>
            <w:rFonts w:ascii="Arial" w:eastAsia="Times New Roman" w:hAnsi="Arial" w:cs="Arial"/>
            <w:color w:val="242B2D"/>
            <w:sz w:val="14"/>
          </w:rPr>
          <w:t> </w:t>
        </w:r>
        <w:r w:rsidR="00555EB8" w:rsidRPr="00A55706">
          <w:rPr>
            <w:rFonts w:ascii="Arial" w:eastAsia="Times New Roman" w:hAnsi="Arial" w:cs="Arial"/>
            <w:color w:val="242B2D"/>
            <w:sz w:val="14"/>
            <w:szCs w:val="14"/>
          </w:rPr>
          <w:fldChar w:fldCharType="begin"/>
        </w:r>
        <w:r w:rsidRPr="00A55706">
          <w:rPr>
            <w:rFonts w:ascii="Arial" w:eastAsia="Times New Roman" w:hAnsi="Arial" w:cs="Arial"/>
            <w:color w:val="242B2D"/>
            <w:sz w:val="14"/>
            <w:szCs w:val="14"/>
          </w:rPr>
          <w:instrText xml:space="preserve"> HYPERLINK "http://maniacdev.com/submit/" </w:instrText>
        </w:r>
        <w:r w:rsidR="00555EB8" w:rsidRPr="00A55706">
          <w:rPr>
            <w:rFonts w:ascii="Arial" w:eastAsia="Times New Roman" w:hAnsi="Arial" w:cs="Arial"/>
            <w:color w:val="242B2D"/>
            <w:sz w:val="14"/>
            <w:szCs w:val="14"/>
          </w:rPr>
          <w:fldChar w:fldCharType="separate"/>
        </w:r>
        <w:r w:rsidRPr="00A55706">
          <w:rPr>
            <w:rFonts w:ascii="Arial" w:eastAsia="Times New Roman" w:hAnsi="Arial" w:cs="Arial"/>
            <w:color w:val="8899A0"/>
            <w:sz w:val="14"/>
            <w:u w:val="single"/>
          </w:rPr>
          <w:t xml:space="preserve">submit the </w:t>
        </w:r>
        <w:proofErr w:type="spellStart"/>
        <w:proofErr w:type="gramStart"/>
        <w:r w:rsidRPr="00A55706">
          <w:rPr>
            <w:rFonts w:ascii="Arial" w:eastAsia="Times New Roman" w:hAnsi="Arial" w:cs="Arial"/>
            <w:color w:val="8899A0"/>
            <w:sz w:val="14"/>
            <w:u w:val="single"/>
          </w:rPr>
          <w:t>url</w:t>
        </w:r>
        <w:proofErr w:type="spellEnd"/>
        <w:proofErr w:type="gramEnd"/>
        <w:r w:rsidRPr="00A55706">
          <w:rPr>
            <w:rFonts w:ascii="Arial" w:eastAsia="Times New Roman" w:hAnsi="Arial" w:cs="Arial"/>
            <w:color w:val="8899A0"/>
            <w:sz w:val="14"/>
            <w:u w:val="single"/>
          </w:rPr>
          <w:t xml:space="preserve"> here</w:t>
        </w:r>
        <w:r w:rsidR="00555EB8" w:rsidRPr="00A55706">
          <w:rPr>
            <w:rFonts w:ascii="Arial" w:eastAsia="Times New Roman" w:hAnsi="Arial" w:cs="Arial"/>
            <w:color w:val="242B2D"/>
            <w:sz w:val="14"/>
            <w:szCs w:val="14"/>
          </w:rPr>
          <w:fldChar w:fldCharType="end"/>
        </w:r>
        <w:r w:rsidRPr="00A55706">
          <w:rPr>
            <w:rFonts w:ascii="Arial" w:eastAsia="Times New Roman" w:hAnsi="Arial" w:cs="Arial"/>
            <w:color w:val="242B2D"/>
            <w:sz w:val="14"/>
            <w:szCs w:val="14"/>
          </w:rPr>
          <w:t>.</w:t>
        </w:r>
      </w:ins>
    </w:p>
    <w:p w:rsidR="00A55706" w:rsidRPr="00A55706" w:rsidRDefault="00A55706" w:rsidP="00A55706">
      <w:pPr>
        <w:spacing w:before="64" w:after="64" w:line="204" w:lineRule="atLeast"/>
        <w:textAlignment w:val="top"/>
        <w:rPr>
          <w:ins w:id="18" w:author="Unknown"/>
          <w:rFonts w:ascii="Arial" w:eastAsia="Times New Roman" w:hAnsi="Arial" w:cs="Arial"/>
          <w:color w:val="242B2D"/>
          <w:sz w:val="14"/>
          <w:szCs w:val="14"/>
        </w:rPr>
      </w:pPr>
      <w:ins w:id="19" w:author="Unknown">
        <w:r w:rsidRPr="00A55706">
          <w:rPr>
            <w:rFonts w:ascii="Arial" w:eastAsia="Times New Roman" w:hAnsi="Arial" w:cs="Arial"/>
            <w:color w:val="242B2D"/>
            <w:sz w:val="14"/>
            <w:szCs w:val="14"/>
          </w:rPr>
          <w:t>The resources we feel will appeal to our readers the most will be posted on the front page.</w:t>
        </w:r>
      </w:ins>
    </w:p>
    <w:p w:rsidR="00A55706" w:rsidRPr="00A55706" w:rsidRDefault="00A55706" w:rsidP="00A55706">
      <w:pPr>
        <w:spacing w:after="0" w:line="240" w:lineRule="auto"/>
        <w:textAlignment w:val="top"/>
        <w:outlineLvl w:val="2"/>
        <w:rPr>
          <w:ins w:id="20" w:author="Unknown"/>
          <w:rFonts w:ascii="Arial" w:eastAsia="Times New Roman" w:hAnsi="Arial" w:cs="Arial"/>
          <w:b/>
          <w:bCs/>
          <w:color w:val="242B2D"/>
          <w:sz w:val="34"/>
          <w:szCs w:val="34"/>
        </w:rPr>
      </w:pPr>
      <w:ins w:id="21" w:author="Unknown">
        <w:r w:rsidRPr="00A55706">
          <w:rPr>
            <w:rFonts w:ascii="Arial" w:eastAsia="Times New Roman" w:hAnsi="Arial" w:cs="Arial"/>
            <w:b/>
            <w:bCs/>
            <w:color w:val="242B2D"/>
            <w:sz w:val="34"/>
            <w:szCs w:val="34"/>
          </w:rPr>
          <w:t>Comments</w:t>
        </w:r>
      </w:ins>
    </w:p>
    <w:p w:rsidR="00A55706" w:rsidRPr="00A55706" w:rsidRDefault="00A55706" w:rsidP="00A55706">
      <w:pPr>
        <w:spacing w:after="0" w:line="258" w:lineRule="atLeast"/>
        <w:jc w:val="center"/>
        <w:textAlignment w:val="top"/>
        <w:rPr>
          <w:ins w:id="22" w:author="Unknown"/>
          <w:rFonts w:ascii="Verdana" w:eastAsia="Times New Roman" w:hAnsi="Verdana" w:cs="Arial"/>
          <w:color w:val="242B2D"/>
          <w:sz w:val="15"/>
          <w:szCs w:val="15"/>
        </w:rPr>
      </w:pPr>
      <w:ins w:id="23" w:author="Unknown">
        <w:r w:rsidRPr="00A55706">
          <w:rPr>
            <w:rFonts w:ascii="Verdana" w:eastAsia="Times New Roman" w:hAnsi="Verdana" w:cs="Arial"/>
            <w:color w:val="242B2D"/>
            <w:sz w:val="15"/>
            <w:szCs w:val="15"/>
          </w:rPr>
          <w:t>«</w:t>
        </w:r>
        <w:r w:rsidRPr="00A55706">
          <w:rPr>
            <w:rFonts w:ascii="Verdana" w:eastAsia="Times New Roman" w:hAnsi="Verdana" w:cs="Arial"/>
            <w:color w:val="242B2D"/>
            <w:sz w:val="15"/>
          </w:rPr>
          <w:t> </w:t>
        </w:r>
        <w:r w:rsidR="00555EB8" w:rsidRPr="00A55706">
          <w:rPr>
            <w:rFonts w:ascii="Verdana" w:eastAsia="Times New Roman" w:hAnsi="Verdana" w:cs="Arial"/>
            <w:color w:val="242B2D"/>
            <w:sz w:val="15"/>
            <w:szCs w:val="15"/>
          </w:rPr>
          <w:fldChar w:fldCharType="begin"/>
        </w:r>
        <w:r w:rsidRPr="00A55706">
          <w:rPr>
            <w:rFonts w:ascii="Verdana" w:eastAsia="Times New Roman" w:hAnsi="Verdana" w:cs="Arial"/>
            <w:color w:val="242B2D"/>
            <w:sz w:val="15"/>
            <w:szCs w:val="15"/>
          </w:rPr>
          <w:instrText xml:space="preserve"> HYPERLINK "http://maniacdev.com/2011/11/open-source-library-for-stacking-customized-ipad-uiviewcontrollers" \o "Open Source: Library For Stacking Customized iPad UIViewControllers" </w:instrText>
        </w:r>
        <w:r w:rsidR="00555EB8" w:rsidRPr="00A55706">
          <w:rPr>
            <w:rFonts w:ascii="Verdana" w:eastAsia="Times New Roman" w:hAnsi="Verdana" w:cs="Arial"/>
            <w:color w:val="242B2D"/>
            <w:sz w:val="15"/>
            <w:szCs w:val="15"/>
          </w:rPr>
          <w:fldChar w:fldCharType="separate"/>
        </w:r>
        <w:r w:rsidRPr="00A55706">
          <w:rPr>
            <w:rFonts w:ascii="Arial" w:eastAsia="Times New Roman" w:hAnsi="Arial" w:cs="Arial"/>
            <w:color w:val="687B82"/>
            <w:sz w:val="15"/>
            <w:u w:val="single"/>
          </w:rPr>
          <w:t xml:space="preserve">Open Source: Library </w:t>
        </w:r>
        <w:proofErr w:type="gramStart"/>
        <w:r w:rsidRPr="00A55706">
          <w:rPr>
            <w:rFonts w:ascii="Arial" w:eastAsia="Times New Roman" w:hAnsi="Arial" w:cs="Arial"/>
            <w:color w:val="687B82"/>
            <w:sz w:val="15"/>
            <w:u w:val="single"/>
          </w:rPr>
          <w:t>For</w:t>
        </w:r>
        <w:proofErr w:type="gramEnd"/>
        <w:r w:rsidRPr="00A55706">
          <w:rPr>
            <w:rFonts w:ascii="Arial" w:eastAsia="Times New Roman" w:hAnsi="Arial" w:cs="Arial"/>
            <w:color w:val="687B82"/>
            <w:sz w:val="15"/>
            <w:u w:val="single"/>
          </w:rPr>
          <w:t xml:space="preserve"> Stacking Customized </w:t>
        </w:r>
        <w:proofErr w:type="spellStart"/>
        <w:r w:rsidRPr="00A55706">
          <w:rPr>
            <w:rFonts w:ascii="Arial" w:eastAsia="Times New Roman" w:hAnsi="Arial" w:cs="Arial"/>
            <w:color w:val="687B82"/>
            <w:sz w:val="15"/>
            <w:u w:val="single"/>
          </w:rPr>
          <w:t>iPad</w:t>
        </w:r>
        <w:proofErr w:type="spellEnd"/>
        <w:r w:rsidRPr="00A55706">
          <w:rPr>
            <w:rFonts w:ascii="Arial" w:eastAsia="Times New Roman" w:hAnsi="Arial" w:cs="Arial"/>
            <w:color w:val="687B82"/>
            <w:sz w:val="15"/>
            <w:u w:val="single"/>
          </w:rPr>
          <w:t xml:space="preserve"> </w:t>
        </w:r>
        <w:proofErr w:type="spellStart"/>
        <w:r w:rsidRPr="00A55706">
          <w:rPr>
            <w:rFonts w:ascii="Arial" w:eastAsia="Times New Roman" w:hAnsi="Arial" w:cs="Arial"/>
            <w:color w:val="687B82"/>
            <w:sz w:val="15"/>
            <w:u w:val="single"/>
          </w:rPr>
          <w:t>UIViewControllers</w:t>
        </w:r>
        <w:proofErr w:type="spellEnd"/>
        <w:r w:rsidR="00555EB8" w:rsidRPr="00A55706">
          <w:rPr>
            <w:rFonts w:ascii="Verdana" w:eastAsia="Times New Roman" w:hAnsi="Verdana" w:cs="Arial"/>
            <w:color w:val="242B2D"/>
            <w:sz w:val="15"/>
            <w:szCs w:val="15"/>
          </w:rPr>
          <w:fldChar w:fldCharType="end"/>
        </w:r>
      </w:ins>
    </w:p>
    <w:p w:rsidR="00A55706" w:rsidRPr="00A55706" w:rsidRDefault="00555EB8" w:rsidP="00A55706">
      <w:pPr>
        <w:spacing w:after="32" w:line="258" w:lineRule="atLeast"/>
        <w:jc w:val="center"/>
        <w:textAlignment w:val="top"/>
        <w:rPr>
          <w:ins w:id="24" w:author="Unknown"/>
          <w:rFonts w:ascii="Verdana" w:eastAsia="Times New Roman" w:hAnsi="Verdana" w:cs="Arial"/>
          <w:color w:val="242B2D"/>
          <w:sz w:val="15"/>
          <w:szCs w:val="15"/>
        </w:rPr>
      </w:pPr>
      <w:ins w:id="25" w:author="Unknown">
        <w:r w:rsidRPr="00A55706">
          <w:rPr>
            <w:rFonts w:ascii="Verdana" w:eastAsia="Times New Roman" w:hAnsi="Verdana" w:cs="Arial"/>
            <w:color w:val="242B2D"/>
            <w:sz w:val="15"/>
            <w:szCs w:val="15"/>
          </w:rPr>
          <w:fldChar w:fldCharType="begin"/>
        </w:r>
        <w:r w:rsidR="00A55706" w:rsidRPr="00A55706">
          <w:rPr>
            <w:rFonts w:ascii="Verdana" w:eastAsia="Times New Roman" w:hAnsi="Verdana" w:cs="Arial"/>
            <w:color w:val="242B2D"/>
            <w:sz w:val="15"/>
            <w:szCs w:val="15"/>
          </w:rPr>
          <w:instrText xml:space="preserve"> HYPERLINK "http://maniacdev.com/2011/11/solving-issues-when-converting-a-project-to-use-arc-automatic-reference-counting" \o "Solving Issues When Converting A Project To Use ARC (Automatic Reference Counting)" </w:instrText>
        </w:r>
        <w:r w:rsidRPr="00A55706">
          <w:rPr>
            <w:rFonts w:ascii="Verdana" w:eastAsia="Times New Roman" w:hAnsi="Verdana" w:cs="Arial"/>
            <w:color w:val="242B2D"/>
            <w:sz w:val="15"/>
            <w:szCs w:val="15"/>
          </w:rPr>
          <w:fldChar w:fldCharType="separate"/>
        </w:r>
        <w:r w:rsidR="00A55706" w:rsidRPr="00A55706">
          <w:rPr>
            <w:rFonts w:ascii="Arial" w:eastAsia="Times New Roman" w:hAnsi="Arial" w:cs="Arial"/>
            <w:color w:val="687B82"/>
            <w:sz w:val="15"/>
            <w:u w:val="single"/>
          </w:rPr>
          <w:t>Solving Issues When Converting A Project To Use ARC (Automatic Reference…</w:t>
        </w:r>
        <w:r w:rsidRPr="00A55706">
          <w:rPr>
            <w:rFonts w:ascii="Verdana" w:eastAsia="Times New Roman" w:hAnsi="Verdana" w:cs="Arial"/>
            <w:color w:val="242B2D"/>
            <w:sz w:val="15"/>
            <w:szCs w:val="15"/>
          </w:rPr>
          <w:fldChar w:fldCharType="end"/>
        </w:r>
        <w:r w:rsidR="00A55706" w:rsidRPr="00A55706">
          <w:rPr>
            <w:rFonts w:ascii="Verdana" w:eastAsia="Times New Roman" w:hAnsi="Verdana" w:cs="Arial"/>
            <w:color w:val="242B2D"/>
            <w:sz w:val="15"/>
          </w:rPr>
          <w:t> </w:t>
        </w:r>
        <w:r w:rsidR="00A55706" w:rsidRPr="00A55706">
          <w:rPr>
            <w:rFonts w:ascii="Verdana" w:eastAsia="Times New Roman" w:hAnsi="Verdana" w:cs="Arial"/>
            <w:color w:val="242B2D"/>
            <w:sz w:val="15"/>
            <w:szCs w:val="15"/>
          </w:rPr>
          <w:t>»</w:t>
        </w:r>
      </w:ins>
    </w:p>
    <w:p w:rsidR="00A55706" w:rsidRDefault="00A55706"/>
    <w:sectPr w:rsidR="00A55706" w:rsidSect="00F904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A313FA"/>
    <w:multiLevelType w:val="multilevel"/>
    <w:tmpl w:val="EB1E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55706"/>
    <w:rsid w:val="00204A3E"/>
    <w:rsid w:val="00555EB8"/>
    <w:rsid w:val="00A55706"/>
    <w:rsid w:val="00F90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4B0"/>
  </w:style>
  <w:style w:type="paragraph" w:styleId="Heading3">
    <w:name w:val="heading 3"/>
    <w:basedOn w:val="Normal"/>
    <w:link w:val="Heading3Char"/>
    <w:uiPriority w:val="9"/>
    <w:qFormat/>
    <w:rsid w:val="00A55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57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7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5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706"/>
    <w:rPr>
      <w:rFonts w:ascii="Tahoma" w:hAnsi="Tahoma" w:cs="Tahoma"/>
      <w:sz w:val="16"/>
      <w:szCs w:val="16"/>
    </w:rPr>
  </w:style>
  <w:style w:type="character" w:customStyle="1" w:styleId="Heading3Char">
    <w:name w:val="Heading 3 Char"/>
    <w:basedOn w:val="DefaultParagraphFont"/>
    <w:link w:val="Heading3"/>
    <w:uiPriority w:val="9"/>
    <w:rsid w:val="00A557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5706"/>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A55706"/>
  </w:style>
  <w:style w:type="character" w:styleId="Strong">
    <w:name w:val="Strong"/>
    <w:basedOn w:val="DefaultParagraphFont"/>
    <w:uiPriority w:val="22"/>
    <w:qFormat/>
    <w:rsid w:val="00A55706"/>
    <w:rPr>
      <w:b/>
      <w:bCs/>
    </w:rPr>
  </w:style>
  <w:style w:type="character" w:customStyle="1" w:styleId="co1">
    <w:name w:val="co1"/>
    <w:basedOn w:val="DefaultParagraphFont"/>
    <w:rsid w:val="00A55706"/>
  </w:style>
  <w:style w:type="character" w:customStyle="1" w:styleId="sy0">
    <w:name w:val="sy0"/>
    <w:basedOn w:val="DefaultParagraphFont"/>
    <w:rsid w:val="00A55706"/>
  </w:style>
  <w:style w:type="character" w:customStyle="1" w:styleId="br0">
    <w:name w:val="br0"/>
    <w:basedOn w:val="DefaultParagraphFont"/>
    <w:rsid w:val="00A55706"/>
  </w:style>
  <w:style w:type="character" w:customStyle="1" w:styleId="kw4">
    <w:name w:val="kw4"/>
    <w:basedOn w:val="DefaultParagraphFont"/>
    <w:rsid w:val="00A55706"/>
  </w:style>
  <w:style w:type="character" w:customStyle="1" w:styleId="co2">
    <w:name w:val="co2"/>
    <w:basedOn w:val="DefaultParagraphFont"/>
    <w:rsid w:val="00A55706"/>
  </w:style>
  <w:style w:type="character" w:customStyle="1" w:styleId="co3">
    <w:name w:val="co3"/>
    <w:basedOn w:val="DefaultParagraphFont"/>
    <w:rsid w:val="00A55706"/>
  </w:style>
  <w:style w:type="character" w:customStyle="1" w:styleId="st0">
    <w:name w:val="st0"/>
    <w:basedOn w:val="DefaultParagraphFont"/>
    <w:rsid w:val="00A55706"/>
  </w:style>
  <w:style w:type="character" w:styleId="Hyperlink">
    <w:name w:val="Hyperlink"/>
    <w:basedOn w:val="DefaultParagraphFont"/>
    <w:uiPriority w:val="99"/>
    <w:semiHidden/>
    <w:unhideWhenUsed/>
    <w:rsid w:val="00A55706"/>
    <w:rPr>
      <w:color w:val="0000FF"/>
      <w:u w:val="single"/>
    </w:rPr>
  </w:style>
  <w:style w:type="character" w:customStyle="1" w:styleId="kw2">
    <w:name w:val="kw2"/>
    <w:basedOn w:val="DefaultParagraphFont"/>
    <w:rsid w:val="00A55706"/>
  </w:style>
  <w:style w:type="character" w:customStyle="1" w:styleId="kw5">
    <w:name w:val="kw5"/>
    <w:basedOn w:val="DefaultParagraphFont"/>
    <w:rsid w:val="00A55706"/>
  </w:style>
  <w:style w:type="character" w:customStyle="1" w:styleId="kw1">
    <w:name w:val="kw1"/>
    <w:basedOn w:val="DefaultParagraphFont"/>
    <w:rsid w:val="00A55706"/>
  </w:style>
  <w:style w:type="character" w:customStyle="1" w:styleId="nu0">
    <w:name w:val="nu0"/>
    <w:basedOn w:val="DefaultParagraphFont"/>
    <w:rsid w:val="00A55706"/>
  </w:style>
  <w:style w:type="character" w:customStyle="1" w:styleId="apple-style-span">
    <w:name w:val="apple-style-span"/>
    <w:basedOn w:val="DefaultParagraphFont"/>
    <w:rsid w:val="00A55706"/>
  </w:style>
  <w:style w:type="character" w:customStyle="1" w:styleId="in-widget">
    <w:name w:val="in-widget"/>
    <w:basedOn w:val="DefaultParagraphFont"/>
    <w:rsid w:val="00A55706"/>
  </w:style>
  <w:style w:type="character" w:customStyle="1" w:styleId="in-right">
    <w:name w:val="in-right"/>
    <w:basedOn w:val="DefaultParagraphFont"/>
    <w:rsid w:val="00A55706"/>
  </w:style>
</w:styles>
</file>

<file path=word/webSettings.xml><?xml version="1.0" encoding="utf-8"?>
<w:webSettings xmlns:r="http://schemas.openxmlformats.org/officeDocument/2006/relationships" xmlns:w="http://schemas.openxmlformats.org/wordprocessingml/2006/main">
  <w:divs>
    <w:div w:id="539517499">
      <w:bodyDiv w:val="1"/>
      <w:marLeft w:val="0"/>
      <w:marRight w:val="0"/>
      <w:marTop w:val="0"/>
      <w:marBottom w:val="0"/>
      <w:divBdr>
        <w:top w:val="none" w:sz="0" w:space="0" w:color="auto"/>
        <w:left w:val="none" w:sz="0" w:space="0" w:color="auto"/>
        <w:bottom w:val="none" w:sz="0" w:space="0" w:color="auto"/>
        <w:right w:val="none" w:sz="0" w:space="0" w:color="auto"/>
      </w:divBdr>
      <w:divsChild>
        <w:div w:id="1838379800">
          <w:marLeft w:val="32"/>
          <w:marRight w:val="32"/>
          <w:marTop w:val="32"/>
          <w:marBottom w:val="32"/>
          <w:divBdr>
            <w:top w:val="none" w:sz="0" w:space="0" w:color="auto"/>
            <w:left w:val="none" w:sz="0" w:space="0" w:color="auto"/>
            <w:bottom w:val="none" w:sz="0" w:space="0" w:color="auto"/>
            <w:right w:val="none" w:sz="0" w:space="0" w:color="auto"/>
          </w:divBdr>
          <w:divsChild>
            <w:div w:id="1765488914">
              <w:marLeft w:val="0"/>
              <w:marRight w:val="0"/>
              <w:marTop w:val="0"/>
              <w:marBottom w:val="0"/>
              <w:divBdr>
                <w:top w:val="none" w:sz="0" w:space="0" w:color="auto"/>
                <w:left w:val="none" w:sz="0" w:space="0" w:color="auto"/>
                <w:bottom w:val="dotted" w:sz="4" w:space="6" w:color="666666"/>
                <w:right w:val="none" w:sz="0" w:space="0" w:color="auto"/>
              </w:divBdr>
              <w:divsChild>
                <w:div w:id="828444405">
                  <w:marLeft w:val="0"/>
                  <w:marRight w:val="0"/>
                  <w:marTop w:val="0"/>
                  <w:marBottom w:val="0"/>
                  <w:divBdr>
                    <w:top w:val="none" w:sz="0" w:space="0" w:color="auto"/>
                    <w:left w:val="none" w:sz="0" w:space="0" w:color="auto"/>
                    <w:bottom w:val="none" w:sz="0" w:space="0" w:color="auto"/>
                    <w:right w:val="none" w:sz="0" w:space="0" w:color="auto"/>
                  </w:divBdr>
                  <w:divsChild>
                    <w:div w:id="993949218">
                      <w:marLeft w:val="0"/>
                      <w:marRight w:val="0"/>
                      <w:marTop w:val="0"/>
                      <w:marBottom w:val="0"/>
                      <w:divBdr>
                        <w:top w:val="none" w:sz="0" w:space="0" w:color="auto"/>
                        <w:left w:val="none" w:sz="0" w:space="0" w:color="auto"/>
                        <w:bottom w:val="none" w:sz="0" w:space="0" w:color="auto"/>
                        <w:right w:val="none" w:sz="0" w:space="0" w:color="auto"/>
                      </w:divBdr>
                      <w:divsChild>
                        <w:div w:id="1540125969">
                          <w:marLeft w:val="0"/>
                          <w:marRight w:val="0"/>
                          <w:marTop w:val="0"/>
                          <w:marBottom w:val="107"/>
                          <w:divBdr>
                            <w:top w:val="single" w:sz="4" w:space="0" w:color="9F9F9F"/>
                            <w:left w:val="single" w:sz="4" w:space="0" w:color="9F9F9F"/>
                            <w:bottom w:val="single" w:sz="4" w:space="0" w:color="9F9F9F"/>
                            <w:right w:val="single" w:sz="4" w:space="0" w:color="9F9F9F"/>
                          </w:divBdr>
                        </w:div>
                        <w:div w:id="825130511">
                          <w:marLeft w:val="0"/>
                          <w:marRight w:val="0"/>
                          <w:marTop w:val="0"/>
                          <w:marBottom w:val="107"/>
                          <w:divBdr>
                            <w:top w:val="single" w:sz="4" w:space="0" w:color="9F9F9F"/>
                            <w:left w:val="single" w:sz="4" w:space="0" w:color="9F9F9F"/>
                            <w:bottom w:val="single" w:sz="4" w:space="0" w:color="9F9F9F"/>
                            <w:right w:val="single" w:sz="4" w:space="0" w:color="9F9F9F"/>
                          </w:divBdr>
                        </w:div>
                        <w:div w:id="1133403911">
                          <w:marLeft w:val="0"/>
                          <w:marRight w:val="0"/>
                          <w:marTop w:val="0"/>
                          <w:marBottom w:val="107"/>
                          <w:divBdr>
                            <w:top w:val="single" w:sz="4" w:space="0" w:color="9F9F9F"/>
                            <w:left w:val="single" w:sz="4" w:space="0" w:color="9F9F9F"/>
                            <w:bottom w:val="single" w:sz="4" w:space="0" w:color="9F9F9F"/>
                            <w:right w:val="single" w:sz="4" w:space="0" w:color="9F9F9F"/>
                          </w:divBdr>
                        </w:div>
                        <w:div w:id="1019742375">
                          <w:marLeft w:val="0"/>
                          <w:marRight w:val="0"/>
                          <w:marTop w:val="0"/>
                          <w:marBottom w:val="107"/>
                          <w:divBdr>
                            <w:top w:val="single" w:sz="4" w:space="0" w:color="9F9F9F"/>
                            <w:left w:val="single" w:sz="4" w:space="0" w:color="9F9F9F"/>
                            <w:bottom w:val="single" w:sz="4" w:space="0" w:color="9F9F9F"/>
                            <w:right w:val="single" w:sz="4" w:space="0" w:color="9F9F9F"/>
                          </w:divBdr>
                        </w:div>
                        <w:div w:id="2092656892">
                          <w:marLeft w:val="0"/>
                          <w:marRight w:val="0"/>
                          <w:marTop w:val="0"/>
                          <w:marBottom w:val="107"/>
                          <w:divBdr>
                            <w:top w:val="single" w:sz="4" w:space="0" w:color="9F9F9F"/>
                            <w:left w:val="single" w:sz="4" w:space="0" w:color="9F9F9F"/>
                            <w:bottom w:val="single" w:sz="4" w:space="0" w:color="9F9F9F"/>
                            <w:right w:val="single" w:sz="4" w:space="0" w:color="9F9F9F"/>
                          </w:divBdr>
                        </w:div>
                        <w:div w:id="1112672303">
                          <w:marLeft w:val="0"/>
                          <w:marRight w:val="0"/>
                          <w:marTop w:val="0"/>
                          <w:marBottom w:val="107"/>
                          <w:divBdr>
                            <w:top w:val="single" w:sz="4" w:space="0" w:color="9F9F9F"/>
                            <w:left w:val="single" w:sz="4" w:space="0" w:color="9F9F9F"/>
                            <w:bottom w:val="single" w:sz="4" w:space="0" w:color="9F9F9F"/>
                            <w:right w:val="single" w:sz="4" w:space="0" w:color="9F9F9F"/>
                          </w:divBdr>
                        </w:div>
                        <w:div w:id="149450536">
                          <w:marLeft w:val="0"/>
                          <w:marRight w:val="0"/>
                          <w:marTop w:val="0"/>
                          <w:marBottom w:val="107"/>
                          <w:divBdr>
                            <w:top w:val="single" w:sz="4" w:space="0" w:color="9F9F9F"/>
                            <w:left w:val="single" w:sz="4" w:space="0" w:color="9F9F9F"/>
                            <w:bottom w:val="single" w:sz="4" w:space="0" w:color="9F9F9F"/>
                            <w:right w:val="single" w:sz="4" w:space="0" w:color="9F9F9F"/>
                          </w:divBdr>
                        </w:div>
                        <w:div w:id="1822229267">
                          <w:marLeft w:val="0"/>
                          <w:marRight w:val="0"/>
                          <w:marTop w:val="0"/>
                          <w:marBottom w:val="107"/>
                          <w:divBdr>
                            <w:top w:val="single" w:sz="4" w:space="0" w:color="9F9F9F"/>
                            <w:left w:val="single" w:sz="4" w:space="0" w:color="9F9F9F"/>
                            <w:bottom w:val="single" w:sz="4" w:space="0" w:color="9F9F9F"/>
                            <w:right w:val="single" w:sz="4" w:space="0" w:color="9F9F9F"/>
                          </w:divBdr>
                        </w:div>
                        <w:div w:id="1778478942">
                          <w:marLeft w:val="0"/>
                          <w:marRight w:val="0"/>
                          <w:marTop w:val="0"/>
                          <w:marBottom w:val="107"/>
                          <w:divBdr>
                            <w:top w:val="single" w:sz="4" w:space="0" w:color="9F9F9F"/>
                            <w:left w:val="single" w:sz="4" w:space="0" w:color="9F9F9F"/>
                            <w:bottom w:val="single" w:sz="4" w:space="0" w:color="9F9F9F"/>
                            <w:right w:val="single" w:sz="4" w:space="0" w:color="9F9F9F"/>
                          </w:divBdr>
                        </w:div>
                        <w:div w:id="331644206">
                          <w:marLeft w:val="0"/>
                          <w:marRight w:val="0"/>
                          <w:marTop w:val="0"/>
                          <w:marBottom w:val="107"/>
                          <w:divBdr>
                            <w:top w:val="single" w:sz="4" w:space="0" w:color="9F9F9F"/>
                            <w:left w:val="single" w:sz="4" w:space="0" w:color="9F9F9F"/>
                            <w:bottom w:val="single" w:sz="4" w:space="0" w:color="9F9F9F"/>
                            <w:right w:val="single" w:sz="4" w:space="0" w:color="9F9F9F"/>
                          </w:divBdr>
                        </w:div>
                        <w:div w:id="22025831">
                          <w:marLeft w:val="0"/>
                          <w:marRight w:val="0"/>
                          <w:marTop w:val="0"/>
                          <w:marBottom w:val="107"/>
                          <w:divBdr>
                            <w:top w:val="single" w:sz="4" w:space="0" w:color="9F9F9F"/>
                            <w:left w:val="single" w:sz="4" w:space="0" w:color="9F9F9F"/>
                            <w:bottom w:val="single" w:sz="4" w:space="0" w:color="9F9F9F"/>
                            <w:right w:val="single" w:sz="4" w:space="0" w:color="9F9F9F"/>
                          </w:divBdr>
                        </w:div>
                        <w:div w:id="1877741635">
                          <w:marLeft w:val="0"/>
                          <w:marRight w:val="0"/>
                          <w:marTop w:val="0"/>
                          <w:marBottom w:val="107"/>
                          <w:divBdr>
                            <w:top w:val="single" w:sz="4" w:space="0" w:color="9F9F9F"/>
                            <w:left w:val="single" w:sz="4" w:space="0" w:color="9F9F9F"/>
                            <w:bottom w:val="single" w:sz="4" w:space="0" w:color="9F9F9F"/>
                            <w:right w:val="single" w:sz="4" w:space="0" w:color="9F9F9F"/>
                          </w:divBdr>
                        </w:div>
                        <w:div w:id="1555386510">
                          <w:marLeft w:val="0"/>
                          <w:marRight w:val="0"/>
                          <w:marTop w:val="0"/>
                          <w:marBottom w:val="107"/>
                          <w:divBdr>
                            <w:top w:val="single" w:sz="4" w:space="0" w:color="9F9F9F"/>
                            <w:left w:val="single" w:sz="4" w:space="0" w:color="9F9F9F"/>
                            <w:bottom w:val="single" w:sz="4" w:space="0" w:color="9F9F9F"/>
                            <w:right w:val="single" w:sz="4" w:space="0" w:color="9F9F9F"/>
                          </w:divBdr>
                        </w:div>
                        <w:div w:id="756483142">
                          <w:marLeft w:val="0"/>
                          <w:marRight w:val="0"/>
                          <w:marTop w:val="0"/>
                          <w:marBottom w:val="0"/>
                          <w:divBdr>
                            <w:top w:val="none" w:sz="0" w:space="0" w:color="auto"/>
                            <w:left w:val="none" w:sz="0" w:space="0" w:color="auto"/>
                            <w:bottom w:val="none" w:sz="0" w:space="0" w:color="auto"/>
                            <w:right w:val="none" w:sz="0" w:space="0" w:color="auto"/>
                          </w:divBdr>
                          <w:divsChild>
                            <w:div w:id="1954706047">
                              <w:marLeft w:val="0"/>
                              <w:marRight w:val="0"/>
                              <w:marTop w:val="0"/>
                              <w:marBottom w:val="0"/>
                              <w:divBdr>
                                <w:top w:val="none" w:sz="0" w:space="0" w:color="auto"/>
                                <w:left w:val="none" w:sz="0" w:space="0" w:color="auto"/>
                                <w:bottom w:val="none" w:sz="0" w:space="0" w:color="auto"/>
                                <w:right w:val="none" w:sz="0" w:space="0" w:color="auto"/>
                              </w:divBdr>
                            </w:div>
                          </w:divsChild>
                        </w:div>
                        <w:div w:id="14683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2407">
          <w:marLeft w:val="32"/>
          <w:marRight w:val="32"/>
          <w:marTop w:val="32"/>
          <w:marBottom w:val="32"/>
          <w:divBdr>
            <w:top w:val="none" w:sz="0" w:space="0" w:color="auto"/>
            <w:left w:val="none" w:sz="0" w:space="0" w:color="auto"/>
            <w:bottom w:val="none" w:sz="0" w:space="0" w:color="auto"/>
            <w:right w:val="none" w:sz="0" w:space="0" w:color="auto"/>
          </w:divBdr>
          <w:divsChild>
            <w:div w:id="224069257">
              <w:marLeft w:val="0"/>
              <w:marRight w:val="0"/>
              <w:marTop w:val="0"/>
              <w:marBottom w:val="0"/>
              <w:divBdr>
                <w:top w:val="none" w:sz="0" w:space="0" w:color="auto"/>
                <w:left w:val="none" w:sz="0" w:space="0" w:color="auto"/>
                <w:bottom w:val="none" w:sz="0" w:space="0" w:color="auto"/>
                <w:right w:val="none" w:sz="0" w:space="0" w:color="auto"/>
              </w:divBdr>
              <w:divsChild>
                <w:div w:id="291517757">
                  <w:marLeft w:val="0"/>
                  <w:marRight w:val="0"/>
                  <w:marTop w:val="0"/>
                  <w:marBottom w:val="0"/>
                  <w:divBdr>
                    <w:top w:val="none" w:sz="0" w:space="0" w:color="auto"/>
                    <w:left w:val="none" w:sz="0" w:space="0" w:color="auto"/>
                    <w:bottom w:val="none" w:sz="0" w:space="0" w:color="auto"/>
                    <w:right w:val="none" w:sz="0" w:space="0" w:color="auto"/>
                  </w:divBdr>
                </w:div>
                <w:div w:id="1836917746">
                  <w:marLeft w:val="0"/>
                  <w:marRight w:val="0"/>
                  <w:marTop w:val="0"/>
                  <w:marBottom w:val="0"/>
                  <w:divBdr>
                    <w:top w:val="none" w:sz="0" w:space="0" w:color="auto"/>
                    <w:left w:val="none" w:sz="0" w:space="0" w:color="auto"/>
                    <w:bottom w:val="none" w:sz="0" w:space="0" w:color="auto"/>
                    <w:right w:val="none" w:sz="0" w:space="0" w:color="auto"/>
                  </w:divBdr>
                  <w:divsChild>
                    <w:div w:id="449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75101">
          <w:marLeft w:val="32"/>
          <w:marRight w:val="32"/>
          <w:marTop w:val="32"/>
          <w:marBottom w:val="32"/>
          <w:divBdr>
            <w:top w:val="none" w:sz="0" w:space="0" w:color="auto"/>
            <w:left w:val="none" w:sz="0" w:space="0" w:color="auto"/>
            <w:bottom w:val="none" w:sz="0" w:space="0" w:color="auto"/>
            <w:right w:val="none" w:sz="0" w:space="0" w:color="auto"/>
          </w:divBdr>
          <w:divsChild>
            <w:div w:id="516382572">
              <w:marLeft w:val="0"/>
              <w:marRight w:val="0"/>
              <w:marTop w:val="0"/>
              <w:marBottom w:val="0"/>
              <w:divBdr>
                <w:top w:val="none" w:sz="0" w:space="0" w:color="auto"/>
                <w:left w:val="none" w:sz="0" w:space="0" w:color="auto"/>
                <w:bottom w:val="dotted" w:sz="4" w:space="6" w:color="666666"/>
                <w:right w:val="none" w:sz="0" w:space="0" w:color="auto"/>
              </w:divBdr>
              <w:divsChild>
                <w:div w:id="882792835">
                  <w:marLeft w:val="0"/>
                  <w:marRight w:val="0"/>
                  <w:marTop w:val="0"/>
                  <w:marBottom w:val="0"/>
                  <w:divBdr>
                    <w:top w:val="none" w:sz="0" w:space="0" w:color="auto"/>
                    <w:left w:val="none" w:sz="0" w:space="0" w:color="auto"/>
                    <w:bottom w:val="none" w:sz="0" w:space="0" w:color="auto"/>
                    <w:right w:val="none" w:sz="0" w:space="0" w:color="auto"/>
                  </w:divBdr>
                  <w:divsChild>
                    <w:div w:id="1628463105">
                      <w:marLeft w:val="0"/>
                      <w:marRight w:val="0"/>
                      <w:marTop w:val="0"/>
                      <w:marBottom w:val="0"/>
                      <w:divBdr>
                        <w:top w:val="none" w:sz="0" w:space="0" w:color="auto"/>
                        <w:left w:val="none" w:sz="0" w:space="0" w:color="auto"/>
                        <w:bottom w:val="none" w:sz="0" w:space="0" w:color="auto"/>
                        <w:right w:val="none" w:sz="0" w:space="0" w:color="auto"/>
                      </w:divBdr>
                      <w:divsChild>
                        <w:div w:id="1154880933">
                          <w:marLeft w:val="0"/>
                          <w:marRight w:val="0"/>
                          <w:marTop w:val="0"/>
                          <w:marBottom w:val="0"/>
                          <w:divBdr>
                            <w:top w:val="none" w:sz="0" w:space="0" w:color="auto"/>
                            <w:left w:val="none" w:sz="0" w:space="0" w:color="auto"/>
                            <w:bottom w:val="none" w:sz="0" w:space="0" w:color="auto"/>
                            <w:right w:val="none" w:sz="0" w:space="0" w:color="auto"/>
                          </w:divBdr>
                        </w:div>
                        <w:div w:id="16869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09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pple.com/documentation/Cocoa/Reference/Foundation/Classes/NSDictionary_Cla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apple.com/library/ios/" TargetMode="External"/><Relationship Id="rId12" Type="http://schemas.openxmlformats.org/officeDocument/2006/relationships/hyperlink" Target="http://maniacdev.com/ios-5-by-tutorials-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2cloud.com.au/how-to-guides/face-detection-in-ios-5" TargetMode="External"/><Relationship Id="rId5" Type="http://schemas.openxmlformats.org/officeDocument/2006/relationships/hyperlink" Target="http://maniacdev.com/wp-content/uploads/2011/11/Screen-shot-2011-11-02-at-2.15.29-PM.png" TargetMode="External"/><Relationship Id="rId10" Type="http://schemas.openxmlformats.org/officeDocument/2006/relationships/hyperlink" Target="http://developer.apple.com/library/mac/" TargetMode="External"/><Relationship Id="rId4" Type="http://schemas.openxmlformats.org/officeDocument/2006/relationships/webSettings" Target="webSettings.xml"/><Relationship Id="rId9" Type="http://schemas.openxmlformats.org/officeDocument/2006/relationships/hyperlink" Target="http://developer.apple.com/documentation/Cocoa/Reference/Foundation/Classes/NSArray_Cla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1563</Words>
  <Characters>8915</Characters>
  <Application>Microsoft Office Word</Application>
  <DocSecurity>0</DocSecurity>
  <Lines>74</Lines>
  <Paragraphs>20</Paragraphs>
  <ScaleCrop>false</ScaleCrop>
  <Company>CKK</Company>
  <LinksUpToDate>false</LinksUpToDate>
  <CharactersWithSpaces>10458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dc:creator>
  <cp:lastModifiedBy>dang</cp:lastModifiedBy>
  <cp:revision>2</cp:revision>
  <dcterms:created xsi:type="dcterms:W3CDTF">2013-10-14T16:33:00Z</dcterms:created>
  <dcterms:modified xsi:type="dcterms:W3CDTF">2013-10-14T16:33:00Z</dcterms:modified>
</cp:coreProperties>
</file>